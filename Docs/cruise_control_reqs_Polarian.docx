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DB8" w:rsidRDefault="009E1145">
      <w:pPr>
        <w:pStyle w:val="Title"/>
        <w:divId w:val="1"/>
      </w:pPr>
      <w:bookmarkStart w:id="0" w:name="_GoBack"/>
      <w:bookmarkEnd w:id="0"/>
      <w:r>
        <w:t>MW Cruise Control Functional Requirements Specification</w:t>
      </w:r>
    </w:p>
    <w:p w:rsidR="00611DB8" w:rsidRDefault="009E1145">
      <w:pPr>
        <w:divId w:val="2"/>
      </w:pPr>
      <w:r>
        <w:t>Functional requirements identify the primary user functions that must be contained within the scope of the application. Functional requirements should be stated as an implementation of a user requirement.</w:t>
      </w:r>
    </w:p>
    <w:sdt>
      <w:sdtPr>
        <w:rPr>
          <w:rFonts w:asciiTheme="minorHAnsi" w:eastAsiaTheme="minorHAnsi" w:hAnsiTheme="minorHAnsi" w:cstheme="minorBidi"/>
          <w:b w:val="0"/>
          <w:bCs w:val="0"/>
          <w:color w:val="auto"/>
          <w:sz w:val="22"/>
          <w:szCs w:val="22"/>
        </w:rPr>
        <w:id w:val="16454565"/>
        <w:docPartObj>
          <w:docPartGallery w:val="Table of Contents"/>
          <w:docPartUnique/>
        </w:docPartObj>
      </w:sdtPr>
      <w:sdtEndPr/>
      <w:sdtContent>
        <w:p w:rsidR="00805191" w:rsidRDefault="00805191">
          <w:pPr>
            <w:pStyle w:val="TOCHeading"/>
          </w:pPr>
          <w:r>
            <w:t>Contents</w:t>
          </w:r>
        </w:p>
        <w:p w:rsidR="009E1145" w:rsidRDefault="00252C50">
          <w:pPr>
            <w:pStyle w:val="TOC1"/>
            <w:tabs>
              <w:tab w:val="right" w:leader="dot" w:pos="9062"/>
            </w:tabs>
            <w:rPr>
              <w:ins w:id="1" w:author="Chuck Olosky" w:date="2017-04-21T18:11:00Z"/>
              <w:rFonts w:eastAsiaTheme="minorEastAsia"/>
              <w:noProof/>
            </w:rPr>
          </w:pPr>
          <w:r>
            <w:fldChar w:fldCharType="begin"/>
          </w:r>
          <w:r w:rsidR="00805191">
            <w:instrText xml:space="preserve"> TOC \o "1-3" \h \z \u </w:instrText>
          </w:r>
          <w:r>
            <w:fldChar w:fldCharType="separate"/>
          </w:r>
          <w:ins w:id="2" w:author="Chuck Olosky" w:date="2017-04-21T18:11:00Z">
            <w:r w:rsidR="009E1145" w:rsidRPr="005518D1">
              <w:rPr>
                <w:rStyle w:val="Hyperlink"/>
                <w:noProof/>
              </w:rPr>
              <w:fldChar w:fldCharType="begin"/>
            </w:r>
            <w:r w:rsidR="009E1145" w:rsidRPr="005518D1">
              <w:rPr>
                <w:rStyle w:val="Hyperlink"/>
                <w:noProof/>
              </w:rPr>
              <w:instrText xml:space="preserve"> </w:instrText>
            </w:r>
            <w:r w:rsidR="009E1145">
              <w:rPr>
                <w:noProof/>
              </w:rPr>
              <w:instrText>HYPERLINK \l "_Toc480561647"</w:instrText>
            </w:r>
            <w:r w:rsidR="009E1145" w:rsidRPr="005518D1">
              <w:rPr>
                <w:rStyle w:val="Hyperlink"/>
                <w:noProof/>
              </w:rPr>
              <w:instrText xml:space="preserve"> </w:instrText>
            </w:r>
            <w:r w:rsidR="009E1145" w:rsidRPr="005518D1">
              <w:rPr>
                <w:rStyle w:val="Hyperlink"/>
                <w:noProof/>
              </w:rPr>
              <w:fldChar w:fldCharType="separate"/>
            </w:r>
            <w:r w:rsidR="009E1145" w:rsidRPr="005518D1">
              <w:rPr>
                <w:rStyle w:val="Hyperlink"/>
                <w:noProof/>
              </w:rPr>
              <w:t>1 Introduction</w:t>
            </w:r>
            <w:r w:rsidR="009E1145">
              <w:rPr>
                <w:noProof/>
                <w:webHidden/>
              </w:rPr>
              <w:tab/>
            </w:r>
            <w:r w:rsidR="009E1145">
              <w:rPr>
                <w:noProof/>
                <w:webHidden/>
              </w:rPr>
              <w:fldChar w:fldCharType="begin"/>
            </w:r>
            <w:r w:rsidR="009E1145">
              <w:rPr>
                <w:noProof/>
                <w:webHidden/>
              </w:rPr>
              <w:instrText xml:space="preserve"> PAGEREF _Toc480561647 \h </w:instrText>
            </w:r>
          </w:ins>
          <w:r w:rsidR="009E1145">
            <w:rPr>
              <w:noProof/>
              <w:webHidden/>
            </w:rPr>
          </w:r>
          <w:r w:rsidR="009E1145">
            <w:rPr>
              <w:noProof/>
              <w:webHidden/>
            </w:rPr>
            <w:fldChar w:fldCharType="separate"/>
          </w:r>
          <w:ins w:id="3" w:author="Chuck Olosky" w:date="2017-04-21T18:12:00Z">
            <w:r w:rsidR="009E1145">
              <w:rPr>
                <w:noProof/>
                <w:webHidden/>
              </w:rPr>
              <w:t>2</w:t>
            </w:r>
          </w:ins>
          <w:ins w:id="4" w:author="Chuck Olosky" w:date="2017-04-21T18:11:00Z">
            <w:r w:rsidR="009E1145">
              <w:rPr>
                <w:noProof/>
                <w:webHidden/>
              </w:rPr>
              <w:fldChar w:fldCharType="end"/>
            </w:r>
            <w:r w:rsidR="009E1145" w:rsidRPr="005518D1">
              <w:rPr>
                <w:rStyle w:val="Hyperlink"/>
                <w:noProof/>
              </w:rPr>
              <w:fldChar w:fldCharType="end"/>
            </w:r>
          </w:ins>
        </w:p>
        <w:p w:rsidR="009E1145" w:rsidRDefault="009E1145">
          <w:pPr>
            <w:pStyle w:val="TOC2"/>
            <w:tabs>
              <w:tab w:val="right" w:leader="dot" w:pos="9062"/>
            </w:tabs>
            <w:rPr>
              <w:ins w:id="5" w:author="Chuck Olosky" w:date="2017-04-21T18:11:00Z"/>
              <w:rFonts w:eastAsiaTheme="minorEastAsia"/>
              <w:noProof/>
            </w:rPr>
          </w:pPr>
          <w:ins w:id="6"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"_Toc480561648"</w:instrText>
            </w:r>
            <w:r w:rsidRPr="005518D1">
              <w:rPr>
                <w:rStyle w:val="Hyperlink"/>
                <w:noProof/>
              </w:rPr>
              <w:instrText xml:space="preserve"> </w:instrText>
            </w:r>
            <w:r w:rsidRPr="005518D1">
              <w:rPr>
                <w:rStyle w:val="Hyperlink"/>
                <w:noProof/>
              </w:rPr>
              <w:fldChar w:fldCharType="separate"/>
            </w:r>
            <w:r w:rsidRPr="005518D1">
              <w:rPr>
                <w:rStyle w:val="Hyperlink"/>
                <w:noProof/>
              </w:rPr>
              <w:t>1.1 Purpose</w:t>
            </w:r>
            <w:r>
              <w:rPr>
                <w:noProof/>
                <w:webHidden/>
              </w:rPr>
              <w:tab/>
            </w:r>
            <w:r>
              <w:rPr>
                <w:noProof/>
                <w:webHidden/>
              </w:rPr>
              <w:fldChar w:fldCharType="begin"/>
            </w:r>
            <w:r>
              <w:rPr>
                <w:noProof/>
                <w:webHidden/>
              </w:rPr>
              <w:instrText xml:space="preserve"> PAGEREF _Toc480561648 \h </w:instrText>
            </w:r>
          </w:ins>
          <w:r>
            <w:rPr>
              <w:noProof/>
              <w:webHidden/>
            </w:rPr>
          </w:r>
          <w:r>
            <w:rPr>
              <w:noProof/>
              <w:webHidden/>
            </w:rPr>
            <w:fldChar w:fldCharType="separate"/>
          </w:r>
          <w:ins w:id="7" w:author="Chuck Olosky" w:date="2017-04-21T18:12:00Z">
            <w:r>
              <w:rPr>
                <w:noProof/>
                <w:webHidden/>
              </w:rPr>
              <w:t>2</w:t>
            </w:r>
          </w:ins>
          <w:ins w:id="8"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9" w:author="Chuck Olosky" w:date="2017-04-21T18:11:00Z"/>
              <w:rFonts w:eastAsiaTheme="minorEastAsia"/>
              <w:noProof/>
            </w:rPr>
          </w:pPr>
          <w:ins w:id="10"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"_Toc480561649"</w:instrText>
            </w:r>
            <w:r w:rsidRPr="005518D1">
              <w:rPr>
                <w:rStyle w:val="Hyperlink"/>
                <w:noProof/>
              </w:rPr>
              <w:instrText xml:space="preserve"> </w:instrText>
            </w:r>
            <w:r w:rsidRPr="005518D1">
              <w:rPr>
                <w:rStyle w:val="Hyperlink"/>
                <w:noProof/>
              </w:rPr>
              <w:fldChar w:fldCharType="separate"/>
            </w:r>
            <w:r w:rsidRPr="005518D1">
              <w:rPr>
                <w:rStyle w:val="Hyperlink"/>
                <w:noProof/>
              </w:rPr>
              <w:t>1.2 Scope</w:t>
            </w:r>
            <w:r>
              <w:rPr>
                <w:noProof/>
                <w:webHidden/>
              </w:rPr>
              <w:tab/>
            </w:r>
            <w:r>
              <w:rPr>
                <w:noProof/>
                <w:webHidden/>
              </w:rPr>
              <w:fldChar w:fldCharType="begin"/>
            </w:r>
            <w:r>
              <w:rPr>
                <w:noProof/>
                <w:webHidden/>
              </w:rPr>
              <w:instrText xml:space="preserve"> PAGEREF _Toc480561649 \h </w:instrText>
            </w:r>
          </w:ins>
          <w:r>
            <w:rPr>
              <w:noProof/>
              <w:webHidden/>
            </w:rPr>
          </w:r>
          <w:r>
            <w:rPr>
              <w:noProof/>
              <w:webHidden/>
            </w:rPr>
            <w:fldChar w:fldCharType="separate"/>
          </w:r>
          <w:ins w:id="11" w:author="Chuck Olosky" w:date="2017-04-21T18:12:00Z">
            <w:r>
              <w:rPr>
                <w:noProof/>
                <w:webHidden/>
              </w:rPr>
              <w:t>2</w:t>
            </w:r>
          </w:ins>
          <w:ins w:id="12"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13" w:author="Chuck Olosky" w:date="2017-04-21T18:11:00Z"/>
              <w:rFonts w:eastAsiaTheme="minorEastAsia"/>
              <w:noProof/>
            </w:rPr>
          </w:pPr>
          <w:ins w:id="14"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"_Toc480561650"</w:instrText>
            </w:r>
            <w:r w:rsidRPr="005518D1">
              <w:rPr>
                <w:rStyle w:val="Hyperlink"/>
                <w:noProof/>
              </w:rPr>
              <w:instrText xml:space="preserve"> </w:instrText>
            </w:r>
            <w:r w:rsidRPr="005518D1">
              <w:rPr>
                <w:rStyle w:val="Hyperlink"/>
                <w:noProof/>
              </w:rPr>
              <w:fldChar w:fldCharType="separate"/>
            </w:r>
            <w:r w:rsidRPr="005518D1">
              <w:rPr>
                <w:rStyle w:val="Hyperlink"/>
                <w:noProof/>
              </w:rPr>
              <w:t>1.3 References</w:t>
            </w:r>
            <w:r>
              <w:rPr>
                <w:noProof/>
                <w:webHidden/>
              </w:rPr>
              <w:tab/>
            </w:r>
            <w:r>
              <w:rPr>
                <w:noProof/>
                <w:webHidden/>
              </w:rPr>
              <w:fldChar w:fldCharType="begin"/>
            </w:r>
            <w:r>
              <w:rPr>
                <w:noProof/>
                <w:webHidden/>
              </w:rPr>
              <w:instrText xml:space="preserve"> PAGEREF _Toc480561650 \h </w:instrText>
            </w:r>
          </w:ins>
          <w:r>
            <w:rPr>
              <w:noProof/>
              <w:webHidden/>
            </w:rPr>
          </w:r>
          <w:r>
            <w:rPr>
              <w:noProof/>
              <w:webHidden/>
            </w:rPr>
            <w:fldChar w:fldCharType="separate"/>
          </w:r>
          <w:ins w:id="15" w:author="Chuck Olosky" w:date="2017-04-21T18:12:00Z">
            <w:r>
              <w:rPr>
                <w:noProof/>
                <w:webHidden/>
              </w:rPr>
              <w:t>2</w:t>
            </w:r>
          </w:ins>
          <w:ins w:id="16" w:author="Chuck Olosky" w:date="2017-04-21T18:11:00Z">
            <w:r>
              <w:rPr>
                <w:noProof/>
                <w:webHidden/>
              </w:rPr>
              <w:fldChar w:fldCharType="end"/>
            </w:r>
            <w:r w:rsidRPr="005518D1">
              <w:rPr>
                <w:rStyle w:val="Hyperlink"/>
                <w:noProof/>
              </w:rPr>
              <w:fldChar w:fldCharType="end"/>
            </w:r>
          </w:ins>
        </w:p>
        <w:p w:rsidR="009E1145" w:rsidRDefault="009E1145">
          <w:pPr>
            <w:pStyle w:val="TOC1"/>
            <w:tabs>
              <w:tab w:val="right" w:leader="dot" w:pos="9062"/>
            </w:tabs>
            <w:rPr>
              <w:ins w:id="17" w:author="Chuck Olosky" w:date="2017-04-21T18:11:00Z"/>
              <w:rFonts w:eastAsiaTheme="minorEastAsia"/>
              <w:noProof/>
            </w:rPr>
          </w:pPr>
          <w:ins w:id="18"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"_Toc480561651"</w:instrText>
            </w:r>
            <w:r w:rsidRPr="005518D1">
              <w:rPr>
                <w:rStyle w:val="Hyperlink"/>
                <w:noProof/>
              </w:rPr>
              <w:instrText xml:space="preserve"> </w:instrText>
            </w:r>
            <w:r w:rsidRPr="005518D1">
              <w:rPr>
                <w:rStyle w:val="Hyperlink"/>
                <w:noProof/>
              </w:rPr>
              <w:fldChar w:fldCharType="separate"/>
            </w:r>
            <w:r w:rsidRPr="005518D1">
              <w:rPr>
                <w:rStyle w:val="Hyperlink"/>
                <w:noProof/>
              </w:rPr>
              <w:t>2 Architecture</w:t>
            </w:r>
            <w:r>
              <w:rPr>
                <w:noProof/>
                <w:webHidden/>
              </w:rPr>
              <w:tab/>
            </w:r>
            <w:r>
              <w:rPr>
                <w:noProof/>
                <w:webHidden/>
              </w:rPr>
              <w:fldChar w:fldCharType="begin"/>
            </w:r>
            <w:r>
              <w:rPr>
                <w:noProof/>
                <w:webHidden/>
              </w:rPr>
              <w:instrText xml:space="preserve"> PAGEREF _Toc480561651 \h </w:instrText>
            </w:r>
          </w:ins>
          <w:r>
            <w:rPr>
              <w:noProof/>
              <w:webHidden/>
            </w:rPr>
          </w:r>
          <w:r>
            <w:rPr>
              <w:noProof/>
              <w:webHidden/>
            </w:rPr>
            <w:fldChar w:fldCharType="separate"/>
          </w:r>
          <w:ins w:id="19" w:author="Chuck Olosky" w:date="2017-04-21T18:12:00Z">
            <w:r>
              <w:rPr>
                <w:noProof/>
                <w:webHidden/>
              </w:rPr>
              <w:t>3</w:t>
            </w:r>
          </w:ins>
          <w:ins w:id="20"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21" w:author="Chuck Olosky" w:date="2017-04-21T18:11:00Z"/>
              <w:rFonts w:eastAsiaTheme="minorEastAsia"/>
              <w:noProof/>
            </w:rPr>
          </w:pPr>
          <w:ins w:id="22"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"_Toc480561652"</w:instrText>
            </w:r>
            <w:r w:rsidRPr="005518D1">
              <w:rPr>
                <w:rStyle w:val="Hyperlink"/>
                <w:noProof/>
              </w:rPr>
              <w:instrText xml:space="preserve"> </w:instrText>
            </w:r>
            <w:r w:rsidRPr="005518D1">
              <w:rPr>
                <w:rStyle w:val="Hyperlink"/>
                <w:noProof/>
              </w:rPr>
              <w:fldChar w:fldCharType="separate"/>
            </w:r>
            <w:r w:rsidRPr="005518D1">
              <w:rPr>
                <w:rStyle w:val="Hyperlink"/>
                <w:noProof/>
              </w:rPr>
              <w:t>2.1 Enable/Disable Switch</w:t>
            </w:r>
            <w:r>
              <w:rPr>
                <w:noProof/>
                <w:webHidden/>
              </w:rPr>
              <w:tab/>
            </w:r>
            <w:r>
              <w:rPr>
                <w:noProof/>
                <w:webHidden/>
              </w:rPr>
              <w:fldChar w:fldCharType="begin"/>
            </w:r>
            <w:r>
              <w:rPr>
                <w:noProof/>
                <w:webHidden/>
              </w:rPr>
              <w:instrText xml:space="preserve"> PAGEREF _Toc480561652 \h </w:instrText>
            </w:r>
          </w:ins>
          <w:r>
            <w:rPr>
              <w:noProof/>
              <w:webHidden/>
            </w:rPr>
          </w:r>
          <w:r>
            <w:rPr>
              <w:noProof/>
              <w:webHidden/>
            </w:rPr>
            <w:fldChar w:fldCharType="separate"/>
          </w:r>
          <w:ins w:id="23" w:author="Chuck Olosky" w:date="2017-04-21T18:12:00Z">
            <w:r>
              <w:rPr>
                <w:noProof/>
                <w:webHidden/>
              </w:rPr>
              <w:t>3</w:t>
            </w:r>
          </w:ins>
          <w:ins w:id="24"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25" w:author="Chuck Olosky" w:date="2017-04-21T18:11:00Z"/>
              <w:rFonts w:eastAsiaTheme="minorEastAsia"/>
              <w:noProof/>
            </w:rPr>
          </w:pPr>
          <w:ins w:id="26"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"_Toc480561653"</w:instrText>
            </w:r>
            <w:r w:rsidRPr="005518D1">
              <w:rPr>
                <w:rStyle w:val="Hyperlink"/>
                <w:noProof/>
              </w:rPr>
              <w:instrText xml:space="preserve"> </w:instrText>
            </w:r>
            <w:r w:rsidRPr="005518D1">
              <w:rPr>
                <w:rStyle w:val="Hyperlink"/>
                <w:noProof/>
              </w:rPr>
              <w:fldChar w:fldCharType="separate"/>
            </w:r>
            <w:r w:rsidRPr="005518D1">
              <w:rPr>
                <w:rStyle w:val="Hyperlink"/>
                <w:noProof/>
              </w:rPr>
              <w:t>2.2 Set Speed/Decelerate Button</w:t>
            </w:r>
            <w:r>
              <w:rPr>
                <w:noProof/>
                <w:webHidden/>
              </w:rPr>
              <w:tab/>
            </w:r>
            <w:r>
              <w:rPr>
                <w:noProof/>
                <w:webHidden/>
              </w:rPr>
              <w:fldChar w:fldCharType="begin"/>
            </w:r>
            <w:r>
              <w:rPr>
                <w:noProof/>
                <w:webHidden/>
              </w:rPr>
              <w:instrText xml:space="preserve"> PAGEREF _Toc480561653 \h </w:instrText>
            </w:r>
          </w:ins>
          <w:r>
            <w:rPr>
              <w:noProof/>
              <w:webHidden/>
            </w:rPr>
          </w:r>
          <w:r>
            <w:rPr>
              <w:noProof/>
              <w:webHidden/>
            </w:rPr>
            <w:fldChar w:fldCharType="separate"/>
          </w:r>
          <w:ins w:id="27" w:author="Chuck Olosky" w:date="2017-04-21T18:12:00Z">
            <w:r>
              <w:rPr>
                <w:noProof/>
                <w:webHidden/>
              </w:rPr>
              <w:t>3</w:t>
            </w:r>
          </w:ins>
          <w:ins w:id="28"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29" w:author="Chuck Olosky" w:date="2017-04-21T18:11:00Z"/>
              <w:rFonts w:eastAsiaTheme="minorEastAsia"/>
              <w:noProof/>
            </w:rPr>
          </w:pPr>
          <w:ins w:id="30"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"_Toc480561654"</w:instrText>
            </w:r>
            <w:r w:rsidRPr="005518D1">
              <w:rPr>
                <w:rStyle w:val="Hyperlink"/>
                <w:noProof/>
              </w:rPr>
              <w:instrText xml:space="preserve"> </w:instrText>
            </w:r>
            <w:r w:rsidRPr="005518D1">
              <w:rPr>
                <w:rStyle w:val="Hyperlink"/>
                <w:noProof/>
              </w:rPr>
              <w:fldChar w:fldCharType="separate"/>
            </w:r>
            <w:r w:rsidRPr="005518D1">
              <w:rPr>
                <w:rStyle w:val="Hyperlink"/>
                <w:noProof/>
              </w:rPr>
              <w:t>2.3 Resume Speed/Accelerate Button</w:t>
            </w:r>
            <w:r>
              <w:rPr>
                <w:noProof/>
                <w:webHidden/>
              </w:rPr>
              <w:tab/>
            </w:r>
            <w:r>
              <w:rPr>
                <w:noProof/>
                <w:webHidden/>
              </w:rPr>
              <w:fldChar w:fldCharType="begin"/>
            </w:r>
            <w:r>
              <w:rPr>
                <w:noProof/>
                <w:webHidden/>
              </w:rPr>
              <w:instrText xml:space="preserve"> PAGEREF _Toc480561654 \h </w:instrText>
            </w:r>
          </w:ins>
          <w:r>
            <w:rPr>
              <w:noProof/>
              <w:webHidden/>
            </w:rPr>
          </w:r>
          <w:r>
            <w:rPr>
              <w:noProof/>
              <w:webHidden/>
            </w:rPr>
            <w:fldChar w:fldCharType="separate"/>
          </w:r>
          <w:ins w:id="31" w:author="Chuck Olosky" w:date="2017-04-21T18:12:00Z">
            <w:r>
              <w:rPr>
                <w:noProof/>
                <w:webHidden/>
              </w:rPr>
              <w:t>3</w:t>
            </w:r>
          </w:ins>
          <w:ins w:id="32"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33" w:author="Chuck Olosky" w:date="2017-04-21T18:11:00Z"/>
              <w:rFonts w:eastAsiaTheme="minorEastAsia"/>
              <w:noProof/>
            </w:rPr>
          </w:pPr>
          <w:ins w:id="34"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"_Toc480561655"</w:instrText>
            </w:r>
            <w:r w:rsidRPr="005518D1">
              <w:rPr>
                <w:rStyle w:val="Hyperlink"/>
                <w:noProof/>
              </w:rPr>
              <w:instrText xml:space="preserve"> </w:instrText>
            </w:r>
            <w:r w:rsidRPr="005518D1">
              <w:rPr>
                <w:rStyle w:val="Hyperlink"/>
                <w:noProof/>
              </w:rPr>
              <w:fldChar w:fldCharType="separate"/>
            </w:r>
            <w:r w:rsidRPr="005518D1">
              <w:rPr>
                <w:rStyle w:val="Hyperlink"/>
                <w:noProof/>
              </w:rPr>
              <w:t>2.4 Engaged (active) Output</w:t>
            </w:r>
            <w:r>
              <w:rPr>
                <w:noProof/>
                <w:webHidden/>
              </w:rPr>
              <w:tab/>
            </w:r>
            <w:r>
              <w:rPr>
                <w:noProof/>
                <w:webHidden/>
              </w:rPr>
              <w:fldChar w:fldCharType="begin"/>
            </w:r>
            <w:r>
              <w:rPr>
                <w:noProof/>
                <w:webHidden/>
              </w:rPr>
              <w:instrText xml:space="preserve"> PAGEREF _Toc480561655 \h </w:instrText>
            </w:r>
          </w:ins>
          <w:r>
            <w:rPr>
              <w:noProof/>
              <w:webHidden/>
            </w:rPr>
          </w:r>
          <w:r>
            <w:rPr>
              <w:noProof/>
              <w:webHidden/>
            </w:rPr>
            <w:fldChar w:fldCharType="separate"/>
          </w:r>
          <w:ins w:id="35" w:author="Chuck Olosky" w:date="2017-04-21T18:12:00Z">
            <w:r>
              <w:rPr>
                <w:noProof/>
                <w:webHidden/>
              </w:rPr>
              <w:t>3</w:t>
            </w:r>
          </w:ins>
          <w:ins w:id="36"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37" w:author="Chuck Olosky" w:date="2017-04-21T18:11:00Z"/>
              <w:rFonts w:eastAsiaTheme="minorEastAsia"/>
              <w:noProof/>
            </w:rPr>
          </w:pPr>
          <w:ins w:id="38"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"_Toc480561656"</w:instrText>
            </w:r>
            <w:r w:rsidRPr="005518D1">
              <w:rPr>
                <w:rStyle w:val="Hyperlink"/>
                <w:noProof/>
              </w:rPr>
              <w:instrText xml:space="preserve"> </w:instrText>
            </w:r>
            <w:r w:rsidRPr="005518D1">
              <w:rPr>
                <w:rStyle w:val="Hyperlink"/>
                <w:noProof/>
              </w:rPr>
              <w:fldChar w:fldCharType="separate"/>
            </w:r>
            <w:r w:rsidRPr="005518D1">
              <w:rPr>
                <w:rStyle w:val="Hyperlink"/>
                <w:noProof/>
              </w:rPr>
              <w:t>2.5 Target Speed Output</w:t>
            </w:r>
            <w:r>
              <w:rPr>
                <w:noProof/>
                <w:webHidden/>
              </w:rPr>
              <w:tab/>
            </w:r>
            <w:r>
              <w:rPr>
                <w:noProof/>
                <w:webHidden/>
              </w:rPr>
              <w:fldChar w:fldCharType="begin"/>
            </w:r>
            <w:r>
              <w:rPr>
                <w:noProof/>
                <w:webHidden/>
              </w:rPr>
              <w:instrText xml:space="preserve"> PAGEREF _Toc480561656 \h </w:instrText>
            </w:r>
          </w:ins>
          <w:r>
            <w:rPr>
              <w:noProof/>
              <w:webHidden/>
            </w:rPr>
          </w:r>
          <w:r>
            <w:rPr>
              <w:noProof/>
              <w:webHidden/>
            </w:rPr>
            <w:fldChar w:fldCharType="separate"/>
          </w:r>
          <w:ins w:id="39" w:author="Chuck Olosky" w:date="2017-04-21T18:12:00Z">
            <w:r>
              <w:rPr>
                <w:noProof/>
                <w:webHidden/>
              </w:rPr>
              <w:t>3</w:t>
            </w:r>
          </w:ins>
          <w:ins w:id="40"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41" w:author="Chuck Olosky" w:date="2017-04-21T18:11:00Z"/>
              <w:rFonts w:eastAsiaTheme="minorEastAsia"/>
              <w:noProof/>
            </w:rPr>
          </w:pPr>
          <w:ins w:id="42"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"_Toc480561657"</w:instrText>
            </w:r>
            <w:r w:rsidRPr="005518D1">
              <w:rPr>
                <w:rStyle w:val="Hyperlink"/>
                <w:noProof/>
              </w:rPr>
              <w:instrText xml:space="preserve"> </w:instrText>
            </w:r>
            <w:r w:rsidRPr="005518D1">
              <w:rPr>
                <w:rStyle w:val="Hyperlink"/>
                <w:noProof/>
              </w:rPr>
              <w:fldChar w:fldCharType="separate"/>
            </w:r>
            <w:r w:rsidRPr="005518D1">
              <w:rPr>
                <w:rStyle w:val="Hyperlink"/>
                <w:noProof/>
              </w:rPr>
              <w:t>2.6 Vehicle Speed Input</w:t>
            </w:r>
            <w:r>
              <w:rPr>
                <w:noProof/>
                <w:webHidden/>
              </w:rPr>
              <w:tab/>
            </w:r>
            <w:r>
              <w:rPr>
                <w:noProof/>
                <w:webHidden/>
              </w:rPr>
              <w:fldChar w:fldCharType="begin"/>
            </w:r>
            <w:r>
              <w:rPr>
                <w:noProof/>
                <w:webHidden/>
              </w:rPr>
              <w:instrText xml:space="preserve"> PAGEREF _Toc480561657 \h </w:instrText>
            </w:r>
          </w:ins>
          <w:r>
            <w:rPr>
              <w:noProof/>
              <w:webHidden/>
            </w:rPr>
          </w:r>
          <w:r>
            <w:rPr>
              <w:noProof/>
              <w:webHidden/>
            </w:rPr>
            <w:fldChar w:fldCharType="separate"/>
          </w:r>
          <w:ins w:id="43" w:author="Chuck Olosky" w:date="2017-04-21T18:12:00Z">
            <w:r>
              <w:rPr>
                <w:noProof/>
                <w:webHidden/>
              </w:rPr>
              <w:t>3</w:t>
            </w:r>
          </w:ins>
          <w:ins w:id="44"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45" w:author="Chuck Olosky" w:date="2017-04-21T18:11:00Z"/>
              <w:rFonts w:eastAsiaTheme="minorEastAsia"/>
              <w:noProof/>
            </w:rPr>
          </w:pPr>
          <w:ins w:id="46"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"_Toc480561658"</w:instrText>
            </w:r>
            <w:r w:rsidRPr="005518D1">
              <w:rPr>
                <w:rStyle w:val="Hyperlink"/>
                <w:noProof/>
              </w:rPr>
              <w:instrText xml:space="preserve"> </w:instrText>
            </w:r>
            <w:r w:rsidRPr="005518D1">
              <w:rPr>
                <w:rStyle w:val="Hyperlink"/>
                <w:noProof/>
              </w:rPr>
              <w:fldChar w:fldCharType="separate"/>
            </w:r>
            <w:r w:rsidRPr="005518D1">
              <w:rPr>
                <w:rStyle w:val="Hyperlink"/>
                <w:noProof/>
              </w:rPr>
              <w:t>2.7 Vehicle Brake Input</w:t>
            </w:r>
            <w:r>
              <w:rPr>
                <w:noProof/>
                <w:webHidden/>
              </w:rPr>
              <w:tab/>
            </w:r>
            <w:r>
              <w:rPr>
                <w:noProof/>
                <w:webHidden/>
              </w:rPr>
              <w:fldChar w:fldCharType="begin"/>
            </w:r>
            <w:r>
              <w:rPr>
                <w:noProof/>
                <w:webHidden/>
              </w:rPr>
              <w:instrText xml:space="preserve"> PAGEREF _Toc480561658 \h </w:instrText>
            </w:r>
          </w:ins>
          <w:r>
            <w:rPr>
              <w:noProof/>
              <w:webHidden/>
            </w:rPr>
          </w:r>
          <w:r>
            <w:rPr>
              <w:noProof/>
              <w:webHidden/>
            </w:rPr>
            <w:fldChar w:fldCharType="separate"/>
          </w:r>
          <w:ins w:id="47" w:author="Chuck Olosky" w:date="2017-04-21T18:12:00Z">
            <w:r>
              <w:rPr>
                <w:noProof/>
                <w:webHidden/>
              </w:rPr>
              <w:t>3</w:t>
            </w:r>
          </w:ins>
          <w:ins w:id="48" w:author="Chuck Olosky" w:date="2017-04-21T18:11:00Z">
            <w:r>
              <w:rPr>
                <w:noProof/>
                <w:webHidden/>
              </w:rPr>
              <w:fldChar w:fldCharType="end"/>
            </w:r>
            <w:r w:rsidRPr="005518D1">
              <w:rPr>
                <w:rStyle w:val="Hyperlink"/>
                <w:noProof/>
              </w:rPr>
              <w:fldChar w:fldCharType="end"/>
            </w:r>
          </w:ins>
        </w:p>
        <w:p w:rsidR="009E1145" w:rsidRDefault="009E1145">
          <w:pPr>
            <w:pStyle w:val="TOC1"/>
            <w:tabs>
              <w:tab w:val="right" w:leader="dot" w:pos="9062"/>
            </w:tabs>
            <w:rPr>
              <w:ins w:id="49" w:author="Chuck Olosky" w:date="2017-04-21T18:11:00Z"/>
              <w:rFonts w:eastAsiaTheme="minorEastAsia"/>
              <w:noProof/>
            </w:rPr>
          </w:pPr>
          <w:ins w:id="50"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"_Toc480561659"</w:instrText>
            </w:r>
            <w:r w:rsidRPr="005518D1">
              <w:rPr>
                <w:rStyle w:val="Hyperlink"/>
                <w:noProof/>
              </w:rPr>
              <w:instrText xml:space="preserve"> </w:instrText>
            </w:r>
            <w:r w:rsidRPr="005518D1">
              <w:rPr>
                <w:rStyle w:val="Hyperlink"/>
                <w:noProof/>
              </w:rPr>
              <w:fldChar w:fldCharType="separate"/>
            </w:r>
            <w:r w:rsidRPr="005518D1">
              <w:rPr>
                <w:rStyle w:val="Hyperlink"/>
                <w:noProof/>
              </w:rPr>
              <w:t>3 Functional Requirements</w:t>
            </w:r>
            <w:r>
              <w:rPr>
                <w:noProof/>
                <w:webHidden/>
              </w:rPr>
              <w:tab/>
            </w:r>
            <w:r>
              <w:rPr>
                <w:noProof/>
                <w:webHidden/>
              </w:rPr>
              <w:fldChar w:fldCharType="begin"/>
            </w:r>
            <w:r>
              <w:rPr>
                <w:noProof/>
                <w:webHidden/>
              </w:rPr>
              <w:instrText xml:space="preserve"> PAGEREF _Toc480561659 \h </w:instrText>
            </w:r>
          </w:ins>
          <w:r>
            <w:rPr>
              <w:noProof/>
              <w:webHidden/>
            </w:rPr>
          </w:r>
          <w:r>
            <w:rPr>
              <w:noProof/>
              <w:webHidden/>
            </w:rPr>
            <w:fldChar w:fldCharType="separate"/>
          </w:r>
          <w:ins w:id="51" w:author="Chuck Olosky" w:date="2017-04-21T18:12:00Z">
            <w:r>
              <w:rPr>
                <w:noProof/>
                <w:webHidden/>
              </w:rPr>
              <w:t>3</w:t>
            </w:r>
          </w:ins>
          <w:ins w:id="52"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53" w:author="Chuck Olosky" w:date="2017-04-21T18:11:00Z"/>
              <w:rFonts w:eastAsiaTheme="minorEastAsia"/>
              <w:noProof/>
            </w:rPr>
          </w:pPr>
          <w:ins w:id="54"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"_Toc480561660"</w:instrText>
            </w:r>
            <w:r w:rsidRPr="005518D1">
              <w:rPr>
                <w:rStyle w:val="Hyperlink"/>
                <w:noProof/>
              </w:rPr>
              <w:instrText xml:space="preserve"> </w:instrText>
            </w:r>
            <w:r w:rsidRPr="005518D1">
              <w:rPr>
                <w:rStyle w:val="Hyperlink"/>
                <w:noProof/>
              </w:rPr>
              <w:fldChar w:fldCharType="separate"/>
            </w:r>
            <w:r w:rsidRPr="005518D1">
              <w:rPr>
                <w:rStyle w:val="Hyperlink"/>
                <w:noProof/>
              </w:rPr>
              <w:t>3.1 Disabled (off) during start-up</w:t>
            </w:r>
            <w:r>
              <w:rPr>
                <w:noProof/>
                <w:webHidden/>
              </w:rPr>
              <w:tab/>
            </w:r>
            <w:r>
              <w:rPr>
                <w:noProof/>
                <w:webHidden/>
              </w:rPr>
              <w:fldChar w:fldCharType="begin"/>
            </w:r>
            <w:r>
              <w:rPr>
                <w:noProof/>
                <w:webHidden/>
              </w:rPr>
              <w:instrText xml:space="preserve"> PAGEREF _Toc480561660 \h </w:instrText>
            </w:r>
          </w:ins>
          <w:r>
            <w:rPr>
              <w:noProof/>
              <w:webHidden/>
            </w:rPr>
          </w:r>
          <w:r>
            <w:rPr>
              <w:noProof/>
              <w:webHidden/>
            </w:rPr>
            <w:fldChar w:fldCharType="separate"/>
          </w:r>
          <w:ins w:id="55" w:author="Chuck Olosky" w:date="2017-04-21T18:12:00Z">
            <w:r>
              <w:rPr>
                <w:noProof/>
                <w:webHidden/>
              </w:rPr>
              <w:t>3</w:t>
            </w:r>
          </w:ins>
          <w:ins w:id="56"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57" w:author="Chuck Olosky" w:date="2017-04-21T18:11:00Z"/>
              <w:rFonts w:eastAsiaTheme="minorEastAsia"/>
              <w:noProof/>
            </w:rPr>
          </w:pPr>
          <w:ins w:id="58"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"_Toc480561661"</w:instrText>
            </w:r>
            <w:r w:rsidRPr="005518D1">
              <w:rPr>
                <w:rStyle w:val="Hyperlink"/>
                <w:noProof/>
              </w:rPr>
              <w:instrText xml:space="preserve"> </w:instrText>
            </w:r>
            <w:r w:rsidRPr="005518D1">
              <w:rPr>
                <w:rStyle w:val="Hyperlink"/>
                <w:noProof/>
              </w:rPr>
              <w:fldChar w:fldCharType="separate"/>
            </w:r>
            <w:r w:rsidRPr="005518D1">
              <w:rPr>
                <w:rStyle w:val="Hyperlink"/>
                <w:noProof/>
              </w:rPr>
              <w:t>3.2 Not engaged with enabling (on)</w:t>
            </w:r>
            <w:r>
              <w:rPr>
                <w:noProof/>
                <w:webHidden/>
              </w:rPr>
              <w:tab/>
            </w:r>
            <w:r>
              <w:rPr>
                <w:noProof/>
                <w:webHidden/>
              </w:rPr>
              <w:fldChar w:fldCharType="begin"/>
            </w:r>
            <w:r>
              <w:rPr>
                <w:noProof/>
                <w:webHidden/>
              </w:rPr>
              <w:instrText xml:space="preserve"> PAGEREF _Toc480561661 \h </w:instrText>
            </w:r>
          </w:ins>
          <w:r>
            <w:rPr>
              <w:noProof/>
              <w:webHidden/>
            </w:rPr>
          </w:r>
          <w:r>
            <w:rPr>
              <w:noProof/>
              <w:webHidden/>
            </w:rPr>
            <w:fldChar w:fldCharType="separate"/>
          </w:r>
          <w:ins w:id="59" w:author="Chuck Olosky" w:date="2017-04-21T18:12:00Z">
            <w:r>
              <w:rPr>
                <w:noProof/>
                <w:webHidden/>
              </w:rPr>
              <w:t>3</w:t>
            </w:r>
          </w:ins>
          <w:ins w:id="60"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61" w:author="Chuck Olosky" w:date="2017-04-21T18:11:00Z"/>
              <w:rFonts w:eastAsiaTheme="minorEastAsia"/>
              <w:noProof/>
            </w:rPr>
          </w:pPr>
          <w:ins w:id="62"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"_Toc480561662"</w:instrText>
            </w:r>
            <w:r w:rsidRPr="005518D1">
              <w:rPr>
                <w:rStyle w:val="Hyperlink"/>
                <w:noProof/>
              </w:rPr>
              <w:instrText xml:space="preserve"> </w:instrText>
            </w:r>
            <w:r w:rsidRPr="005518D1">
              <w:rPr>
                <w:rStyle w:val="Hyperlink"/>
                <w:noProof/>
              </w:rPr>
              <w:fldChar w:fldCharType="separate"/>
            </w:r>
            <w:r w:rsidRPr="005518D1">
              <w:rPr>
                <w:rStyle w:val="Hyperlink"/>
                <w:noProof/>
              </w:rPr>
              <w:t>3.3 Disengaged (not active) when disabled (off)</w:t>
            </w:r>
            <w:r>
              <w:rPr>
                <w:noProof/>
                <w:webHidden/>
              </w:rPr>
              <w:tab/>
            </w:r>
            <w:r>
              <w:rPr>
                <w:noProof/>
                <w:webHidden/>
              </w:rPr>
              <w:fldChar w:fldCharType="begin"/>
            </w:r>
            <w:r>
              <w:rPr>
                <w:noProof/>
                <w:webHidden/>
              </w:rPr>
              <w:instrText xml:space="preserve"> PAGEREF _Toc480561662 \h </w:instrText>
            </w:r>
          </w:ins>
          <w:r>
            <w:rPr>
              <w:noProof/>
              <w:webHidden/>
            </w:rPr>
          </w:r>
          <w:r>
            <w:rPr>
              <w:noProof/>
              <w:webHidden/>
            </w:rPr>
            <w:fldChar w:fldCharType="separate"/>
          </w:r>
          <w:ins w:id="63" w:author="Chuck Olosky" w:date="2017-04-21T18:12:00Z">
            <w:r>
              <w:rPr>
                <w:noProof/>
                <w:webHidden/>
              </w:rPr>
              <w:t>4</w:t>
            </w:r>
          </w:ins>
          <w:ins w:id="64"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65" w:author="Chuck Olosky" w:date="2017-04-21T18:11:00Z"/>
              <w:rFonts w:eastAsiaTheme="minorEastAsia"/>
              <w:noProof/>
            </w:rPr>
          </w:pPr>
          <w:ins w:id="66"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"_Toc480561663"</w:instrText>
            </w:r>
            <w:r w:rsidRPr="005518D1">
              <w:rPr>
                <w:rStyle w:val="Hyperlink"/>
                <w:noProof/>
              </w:rPr>
              <w:instrText xml:space="preserve"> </w:instrText>
            </w:r>
            <w:r w:rsidRPr="005518D1">
              <w:rPr>
                <w:rStyle w:val="Hyperlink"/>
                <w:noProof/>
              </w:rPr>
              <w:fldChar w:fldCharType="separate"/>
            </w:r>
            <w:r w:rsidRPr="005518D1">
              <w:rPr>
                <w:rStyle w:val="Hyperlink"/>
                <w:noProof/>
              </w:rPr>
              <w:t>3.4 Initial transition from disengaged (inactive) to engaged (active) only with “Set Speed” input after enabling (on)</w:t>
            </w:r>
            <w:r>
              <w:rPr>
                <w:noProof/>
                <w:webHidden/>
              </w:rPr>
              <w:tab/>
            </w:r>
            <w:r>
              <w:rPr>
                <w:noProof/>
                <w:webHidden/>
              </w:rPr>
              <w:fldChar w:fldCharType="begin"/>
            </w:r>
            <w:r>
              <w:rPr>
                <w:noProof/>
                <w:webHidden/>
              </w:rPr>
              <w:instrText xml:space="preserve"> PAGEREF _Toc480561663 \h </w:instrText>
            </w:r>
          </w:ins>
          <w:r>
            <w:rPr>
              <w:noProof/>
              <w:webHidden/>
            </w:rPr>
          </w:r>
          <w:r>
            <w:rPr>
              <w:noProof/>
              <w:webHidden/>
            </w:rPr>
            <w:fldChar w:fldCharType="separate"/>
          </w:r>
          <w:ins w:id="67" w:author="Chuck Olosky" w:date="2017-04-21T18:12:00Z">
            <w:r>
              <w:rPr>
                <w:noProof/>
                <w:webHidden/>
              </w:rPr>
              <w:t>4</w:t>
            </w:r>
          </w:ins>
          <w:ins w:id="68"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69" w:author="Chuck Olosky" w:date="2017-04-21T18:11:00Z"/>
              <w:rFonts w:eastAsiaTheme="minorEastAsia"/>
              <w:noProof/>
            </w:rPr>
          </w:pPr>
          <w:ins w:id="70"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"_Toc480561664"</w:instrText>
            </w:r>
            <w:r w:rsidRPr="005518D1">
              <w:rPr>
                <w:rStyle w:val="Hyperlink"/>
                <w:noProof/>
              </w:rPr>
              <w:instrText xml:space="preserve"> </w:instrText>
            </w:r>
            <w:r w:rsidRPr="005518D1">
              <w:rPr>
                <w:rStyle w:val="Hyperlink"/>
                <w:noProof/>
              </w:rPr>
              <w:fldChar w:fldCharType="separate"/>
            </w:r>
            <w:r w:rsidRPr="005518D1">
              <w:rPr>
                <w:rStyle w:val="Hyperlink"/>
                <w:noProof/>
              </w:rPr>
              <w:t>3.5 “Resume” input ignored until the initial transition from disengaged (inactive) to engaged (active)</w:t>
            </w:r>
            <w:r>
              <w:rPr>
                <w:noProof/>
                <w:webHidden/>
              </w:rPr>
              <w:tab/>
            </w:r>
            <w:r>
              <w:rPr>
                <w:noProof/>
                <w:webHidden/>
              </w:rPr>
              <w:fldChar w:fldCharType="begin"/>
            </w:r>
            <w:r>
              <w:rPr>
                <w:noProof/>
                <w:webHidden/>
              </w:rPr>
              <w:instrText xml:space="preserve"> PAGEREF _Toc480561664 \h </w:instrText>
            </w:r>
          </w:ins>
          <w:r>
            <w:rPr>
              <w:noProof/>
              <w:webHidden/>
            </w:rPr>
          </w:r>
          <w:r>
            <w:rPr>
              <w:noProof/>
              <w:webHidden/>
            </w:rPr>
            <w:fldChar w:fldCharType="separate"/>
          </w:r>
          <w:ins w:id="71" w:author="Chuck Olosky" w:date="2017-04-21T18:12:00Z">
            <w:r>
              <w:rPr>
                <w:noProof/>
                <w:webHidden/>
              </w:rPr>
              <w:t>4</w:t>
            </w:r>
          </w:ins>
          <w:ins w:id="72"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73" w:author="Chuck Olosky" w:date="2017-04-21T18:11:00Z"/>
              <w:rFonts w:eastAsiaTheme="minorEastAsia"/>
              <w:noProof/>
            </w:rPr>
          </w:pPr>
          <w:ins w:id="74"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"_Toc480561665"</w:instrText>
            </w:r>
            <w:r w:rsidRPr="005518D1">
              <w:rPr>
                <w:rStyle w:val="Hyperlink"/>
                <w:noProof/>
              </w:rPr>
              <w:instrText xml:space="preserve"> </w:instrText>
            </w:r>
            <w:r w:rsidRPr="005518D1">
              <w:rPr>
                <w:rStyle w:val="Hyperlink"/>
                <w:noProof/>
              </w:rPr>
              <w:fldChar w:fldCharType="separate"/>
            </w:r>
            <w:r w:rsidRPr="005518D1">
              <w:rPr>
                <w:rStyle w:val="Hyperlink"/>
                <w:noProof/>
              </w:rPr>
              <w:t>3.6 Subsequent transition from disengaged (inactive) to engaged (active) with “Set Speed” input while enabled (on)</w:t>
            </w:r>
            <w:r>
              <w:rPr>
                <w:noProof/>
                <w:webHidden/>
              </w:rPr>
              <w:tab/>
            </w:r>
            <w:r>
              <w:rPr>
                <w:noProof/>
                <w:webHidden/>
              </w:rPr>
              <w:fldChar w:fldCharType="begin"/>
            </w:r>
            <w:r>
              <w:rPr>
                <w:noProof/>
                <w:webHidden/>
              </w:rPr>
              <w:instrText xml:space="preserve"> PAGEREF _Toc480561665 \h </w:instrText>
            </w:r>
          </w:ins>
          <w:r>
            <w:rPr>
              <w:noProof/>
              <w:webHidden/>
            </w:rPr>
          </w:r>
          <w:r>
            <w:rPr>
              <w:noProof/>
              <w:webHidden/>
            </w:rPr>
            <w:fldChar w:fldCharType="separate"/>
          </w:r>
          <w:ins w:id="75" w:author="Chuck Olosky" w:date="2017-04-21T18:12:00Z">
            <w:r>
              <w:rPr>
                <w:noProof/>
                <w:webHidden/>
              </w:rPr>
              <w:t>4</w:t>
            </w:r>
          </w:ins>
          <w:ins w:id="76"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77" w:author="Chuck Olosky" w:date="2017-04-21T18:11:00Z"/>
              <w:rFonts w:eastAsiaTheme="minorEastAsia"/>
              <w:noProof/>
            </w:rPr>
          </w:pPr>
          <w:ins w:id="78"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"_Toc480561666"</w:instrText>
            </w:r>
            <w:r w:rsidRPr="005518D1">
              <w:rPr>
                <w:rStyle w:val="Hyperlink"/>
                <w:noProof/>
              </w:rPr>
              <w:instrText xml:space="preserve"> </w:instrText>
            </w:r>
            <w:r w:rsidRPr="005518D1">
              <w:rPr>
                <w:rStyle w:val="Hyperlink"/>
                <w:noProof/>
              </w:rPr>
              <w:fldChar w:fldCharType="separate"/>
            </w:r>
            <w:r w:rsidRPr="005518D1">
              <w:rPr>
                <w:rStyle w:val="Hyperlink"/>
                <w:noProof/>
              </w:rPr>
              <w:t>3.7 Subsequent transition from disengaged (inactive) to engaged (active) with “Resume” input while enabled (on)</w:t>
            </w:r>
            <w:r>
              <w:rPr>
                <w:noProof/>
                <w:webHidden/>
              </w:rPr>
              <w:tab/>
            </w:r>
            <w:r>
              <w:rPr>
                <w:noProof/>
                <w:webHidden/>
              </w:rPr>
              <w:fldChar w:fldCharType="begin"/>
            </w:r>
            <w:r>
              <w:rPr>
                <w:noProof/>
                <w:webHidden/>
              </w:rPr>
              <w:instrText xml:space="preserve"> PAGEREF _Toc480561666 \h </w:instrText>
            </w:r>
          </w:ins>
          <w:r>
            <w:rPr>
              <w:noProof/>
              <w:webHidden/>
            </w:rPr>
          </w:r>
          <w:r>
            <w:rPr>
              <w:noProof/>
              <w:webHidden/>
            </w:rPr>
            <w:fldChar w:fldCharType="separate"/>
          </w:r>
          <w:ins w:id="79" w:author="Chuck Olosky" w:date="2017-04-21T18:12:00Z">
            <w:r>
              <w:rPr>
                <w:noProof/>
                <w:webHidden/>
              </w:rPr>
              <w:t>4</w:t>
            </w:r>
          </w:ins>
          <w:ins w:id="80"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81" w:author="Chuck Olosky" w:date="2017-04-21T18:11:00Z"/>
              <w:rFonts w:eastAsiaTheme="minorEastAsia"/>
              <w:noProof/>
            </w:rPr>
          </w:pPr>
          <w:ins w:id="82"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"_Toc480561667"</w:instrText>
            </w:r>
            <w:r w:rsidRPr="005518D1">
              <w:rPr>
                <w:rStyle w:val="Hyperlink"/>
                <w:noProof/>
              </w:rPr>
              <w:instrText xml:space="preserve"> </w:instrText>
            </w:r>
            <w:r w:rsidRPr="005518D1">
              <w:rPr>
                <w:rStyle w:val="Hyperlink"/>
                <w:noProof/>
              </w:rPr>
              <w:fldChar w:fldCharType="separate"/>
            </w:r>
            <w:r w:rsidRPr="005518D1">
              <w:rPr>
                <w:rStyle w:val="Hyperlink"/>
                <w:noProof/>
              </w:rPr>
              <w:t>3.8 “Accelerate” input increases target speed only when engaged (active)</w:t>
            </w:r>
            <w:r>
              <w:rPr>
                <w:noProof/>
                <w:webHidden/>
              </w:rPr>
              <w:tab/>
            </w:r>
            <w:r>
              <w:rPr>
                <w:noProof/>
                <w:webHidden/>
              </w:rPr>
              <w:fldChar w:fldCharType="begin"/>
            </w:r>
            <w:r>
              <w:rPr>
                <w:noProof/>
                <w:webHidden/>
              </w:rPr>
              <w:instrText xml:space="preserve"> PAGEREF _Toc480561667 \h </w:instrText>
            </w:r>
          </w:ins>
          <w:r>
            <w:rPr>
              <w:noProof/>
              <w:webHidden/>
            </w:rPr>
          </w:r>
          <w:r>
            <w:rPr>
              <w:noProof/>
              <w:webHidden/>
            </w:rPr>
            <w:fldChar w:fldCharType="separate"/>
          </w:r>
          <w:ins w:id="83" w:author="Chuck Olosky" w:date="2017-04-21T18:12:00Z">
            <w:r>
              <w:rPr>
                <w:noProof/>
                <w:webHidden/>
              </w:rPr>
              <w:t>4</w:t>
            </w:r>
          </w:ins>
          <w:ins w:id="84"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85" w:author="Chuck Olosky" w:date="2017-04-21T18:11:00Z"/>
              <w:rFonts w:eastAsiaTheme="minorEastAsia"/>
              <w:noProof/>
            </w:rPr>
          </w:pPr>
          <w:ins w:id="86"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"_Toc480561668"</w:instrText>
            </w:r>
            <w:r w:rsidRPr="005518D1">
              <w:rPr>
                <w:rStyle w:val="Hyperlink"/>
                <w:noProof/>
              </w:rPr>
              <w:instrText xml:space="preserve"> </w:instrText>
            </w:r>
            <w:r w:rsidRPr="005518D1">
              <w:rPr>
                <w:rStyle w:val="Hyperlink"/>
                <w:noProof/>
              </w:rPr>
              <w:fldChar w:fldCharType="separate"/>
            </w:r>
            <w:r w:rsidRPr="005518D1">
              <w:rPr>
                <w:rStyle w:val="Hyperlink"/>
                <w:noProof/>
              </w:rPr>
              <w:t>3.9 “Decelerate” input decreases target speed only when engaged (active)</w:t>
            </w:r>
            <w:r>
              <w:rPr>
                <w:noProof/>
                <w:webHidden/>
              </w:rPr>
              <w:tab/>
            </w:r>
            <w:r>
              <w:rPr>
                <w:noProof/>
                <w:webHidden/>
              </w:rPr>
              <w:fldChar w:fldCharType="begin"/>
            </w:r>
            <w:r>
              <w:rPr>
                <w:noProof/>
                <w:webHidden/>
              </w:rPr>
              <w:instrText xml:space="preserve"> PAGEREF _Toc480561668 \h </w:instrText>
            </w:r>
          </w:ins>
          <w:r>
            <w:rPr>
              <w:noProof/>
              <w:webHidden/>
            </w:rPr>
          </w:r>
          <w:r>
            <w:rPr>
              <w:noProof/>
              <w:webHidden/>
            </w:rPr>
            <w:fldChar w:fldCharType="separate"/>
          </w:r>
          <w:ins w:id="87" w:author="Chuck Olosky" w:date="2017-04-21T18:12:00Z">
            <w:r>
              <w:rPr>
                <w:noProof/>
                <w:webHidden/>
              </w:rPr>
              <w:t>4</w:t>
            </w:r>
          </w:ins>
          <w:ins w:id="88"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89" w:author="Chuck Olosky" w:date="2017-04-21T18:11:00Z"/>
              <w:rFonts w:eastAsiaTheme="minorEastAsia"/>
              <w:noProof/>
            </w:rPr>
          </w:pPr>
          <w:ins w:id="90" w:author="Chuck Olosky" w:date="2017-04-21T18:11:00Z">
            <w:r w:rsidRPr="005518D1">
              <w:rPr>
                <w:rStyle w:val="Hyperlink"/>
                <w:noProof/>
              </w:rPr>
              <w:lastRenderedPageBreak/>
              <w:fldChar w:fldCharType="begin"/>
            </w:r>
            <w:r w:rsidRPr="005518D1">
              <w:rPr>
                <w:rStyle w:val="Hyperlink"/>
                <w:noProof/>
              </w:rPr>
              <w:instrText xml:space="preserve"> </w:instrText>
            </w:r>
            <w:r>
              <w:rPr>
                <w:noProof/>
              </w:rPr>
              <w:instrText>HYPERLINK \l "_Toc480561669"</w:instrText>
            </w:r>
            <w:r w:rsidRPr="005518D1">
              <w:rPr>
                <w:rStyle w:val="Hyperlink"/>
                <w:noProof/>
              </w:rPr>
              <w:instrText xml:space="preserve"> </w:instrText>
            </w:r>
            <w:r w:rsidRPr="005518D1">
              <w:rPr>
                <w:rStyle w:val="Hyperlink"/>
                <w:noProof/>
              </w:rPr>
              <w:fldChar w:fldCharType="separate"/>
            </w:r>
            <w:r w:rsidRPr="005518D1">
              <w:rPr>
                <w:rStyle w:val="Hyperlink"/>
                <w:noProof/>
              </w:rPr>
              <w:t>3.10 Continuous “Accelerate” input increases target speed at a fixed rate and only when engaged (active)</w:t>
            </w:r>
            <w:r>
              <w:rPr>
                <w:noProof/>
                <w:webHidden/>
              </w:rPr>
              <w:tab/>
            </w:r>
            <w:r>
              <w:rPr>
                <w:noProof/>
                <w:webHidden/>
              </w:rPr>
              <w:fldChar w:fldCharType="begin"/>
            </w:r>
            <w:r>
              <w:rPr>
                <w:noProof/>
                <w:webHidden/>
              </w:rPr>
              <w:instrText xml:space="preserve"> PAGEREF _Toc480561669 \h </w:instrText>
            </w:r>
          </w:ins>
          <w:r>
            <w:rPr>
              <w:noProof/>
              <w:webHidden/>
            </w:rPr>
          </w:r>
          <w:r>
            <w:rPr>
              <w:noProof/>
              <w:webHidden/>
            </w:rPr>
            <w:fldChar w:fldCharType="separate"/>
          </w:r>
          <w:ins w:id="91" w:author="Chuck Olosky" w:date="2017-04-21T18:12:00Z">
            <w:r>
              <w:rPr>
                <w:noProof/>
                <w:webHidden/>
              </w:rPr>
              <w:t>4</w:t>
            </w:r>
          </w:ins>
          <w:ins w:id="92"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93" w:author="Chuck Olosky" w:date="2017-04-21T18:11:00Z"/>
              <w:rFonts w:eastAsiaTheme="minorEastAsia"/>
              <w:noProof/>
            </w:rPr>
          </w:pPr>
          <w:ins w:id="94"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"_Toc480561670"</w:instrText>
            </w:r>
            <w:r w:rsidRPr="005518D1">
              <w:rPr>
                <w:rStyle w:val="Hyperlink"/>
                <w:noProof/>
              </w:rPr>
              <w:instrText xml:space="preserve"> </w:instrText>
            </w:r>
            <w:r w:rsidRPr="005518D1">
              <w:rPr>
                <w:rStyle w:val="Hyperlink"/>
                <w:noProof/>
              </w:rPr>
              <w:fldChar w:fldCharType="separate"/>
            </w:r>
            <w:r w:rsidRPr="005518D1">
              <w:rPr>
                <w:rStyle w:val="Hyperlink"/>
                <w:noProof/>
              </w:rPr>
              <w:t>3.11 Continuous “Decelerate” input decreases target speed at a fixed rate and only when engaged (active)</w:t>
            </w:r>
            <w:r>
              <w:rPr>
                <w:noProof/>
                <w:webHidden/>
              </w:rPr>
              <w:tab/>
            </w:r>
            <w:r>
              <w:rPr>
                <w:noProof/>
                <w:webHidden/>
              </w:rPr>
              <w:fldChar w:fldCharType="begin"/>
            </w:r>
            <w:r>
              <w:rPr>
                <w:noProof/>
                <w:webHidden/>
              </w:rPr>
              <w:instrText xml:space="preserve"> PAGEREF _Toc480561670 \h </w:instrText>
            </w:r>
          </w:ins>
          <w:r>
            <w:rPr>
              <w:noProof/>
              <w:webHidden/>
            </w:rPr>
          </w:r>
          <w:r>
            <w:rPr>
              <w:noProof/>
              <w:webHidden/>
            </w:rPr>
            <w:fldChar w:fldCharType="separate"/>
          </w:r>
          <w:ins w:id="95" w:author="Chuck Olosky" w:date="2017-04-21T18:12:00Z">
            <w:r>
              <w:rPr>
                <w:noProof/>
                <w:webHidden/>
              </w:rPr>
              <w:t>4</w:t>
            </w:r>
          </w:ins>
          <w:ins w:id="96" w:author="Chuck Olosky" w:date="2017-04-21T18:11:00Z">
            <w:r>
              <w:rPr>
                <w:noProof/>
                <w:webHidden/>
              </w:rPr>
              <w:fldChar w:fldCharType="end"/>
            </w:r>
            <w:r w:rsidRPr="005518D1">
              <w:rPr>
                <w:rStyle w:val="Hyperlink"/>
                <w:noProof/>
              </w:rPr>
              <w:fldChar w:fldCharType="end"/>
            </w:r>
          </w:ins>
        </w:p>
        <w:p w:rsidR="009E1145" w:rsidRDefault="009E1145">
          <w:pPr>
            <w:pStyle w:val="TOC1"/>
            <w:tabs>
              <w:tab w:val="right" w:leader="dot" w:pos="9062"/>
            </w:tabs>
            <w:rPr>
              <w:ins w:id="97" w:author="Chuck Olosky" w:date="2017-04-21T18:11:00Z"/>
              <w:rFonts w:eastAsiaTheme="minorEastAsia"/>
              <w:noProof/>
            </w:rPr>
          </w:pPr>
          <w:ins w:id="98"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"_Toc480561671"</w:instrText>
            </w:r>
            <w:r w:rsidRPr="005518D1">
              <w:rPr>
                <w:rStyle w:val="Hyperlink"/>
                <w:noProof/>
              </w:rPr>
              <w:instrText xml:space="preserve"> </w:instrText>
            </w:r>
            <w:r w:rsidRPr="005518D1">
              <w:rPr>
                <w:rStyle w:val="Hyperlink"/>
                <w:noProof/>
              </w:rPr>
              <w:fldChar w:fldCharType="separate"/>
            </w:r>
            <w:r w:rsidRPr="005518D1">
              <w:rPr>
                <w:rStyle w:val="Hyperlink"/>
                <w:noProof/>
              </w:rPr>
              <w:t>4 Safety Requirements</w:t>
            </w:r>
            <w:r>
              <w:rPr>
                <w:noProof/>
                <w:webHidden/>
              </w:rPr>
              <w:tab/>
            </w:r>
            <w:r>
              <w:rPr>
                <w:noProof/>
                <w:webHidden/>
              </w:rPr>
              <w:fldChar w:fldCharType="begin"/>
            </w:r>
            <w:r>
              <w:rPr>
                <w:noProof/>
                <w:webHidden/>
              </w:rPr>
              <w:instrText xml:space="preserve"> PAGEREF _Toc480561671 \h </w:instrText>
            </w:r>
          </w:ins>
          <w:r>
            <w:rPr>
              <w:noProof/>
              <w:webHidden/>
            </w:rPr>
          </w:r>
          <w:r>
            <w:rPr>
              <w:noProof/>
              <w:webHidden/>
            </w:rPr>
            <w:fldChar w:fldCharType="separate"/>
          </w:r>
          <w:ins w:id="99" w:author="Chuck Olosky" w:date="2017-04-21T18:12:00Z">
            <w:r>
              <w:rPr>
                <w:noProof/>
                <w:webHidden/>
              </w:rPr>
              <w:t>5</w:t>
            </w:r>
          </w:ins>
          <w:ins w:id="100"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101" w:author="Chuck Olosky" w:date="2017-04-21T18:11:00Z"/>
              <w:rFonts w:eastAsiaTheme="minorEastAsia"/>
              <w:noProof/>
            </w:rPr>
          </w:pPr>
          <w:ins w:id="102"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"_Toc480561672"</w:instrText>
            </w:r>
            <w:r w:rsidRPr="005518D1">
              <w:rPr>
                <w:rStyle w:val="Hyperlink"/>
                <w:noProof/>
              </w:rPr>
              <w:instrText xml:space="preserve"> </w:instrText>
            </w:r>
            <w:r w:rsidRPr="005518D1">
              <w:rPr>
                <w:rStyle w:val="Hyperlink"/>
                <w:noProof/>
              </w:rPr>
              <w:fldChar w:fldCharType="separate"/>
            </w:r>
            <w:r w:rsidRPr="005518D1">
              <w:rPr>
                <w:rStyle w:val="Hyperlink"/>
                <w:noProof/>
              </w:rPr>
              <w:t>4.1 Vehicle braking will transition system to disengaged (inactive) when engaged (active)</w:t>
            </w:r>
            <w:r>
              <w:rPr>
                <w:noProof/>
                <w:webHidden/>
              </w:rPr>
              <w:tab/>
            </w:r>
            <w:r>
              <w:rPr>
                <w:noProof/>
                <w:webHidden/>
              </w:rPr>
              <w:fldChar w:fldCharType="begin"/>
            </w:r>
            <w:r>
              <w:rPr>
                <w:noProof/>
                <w:webHidden/>
              </w:rPr>
              <w:instrText xml:space="preserve"> PAGEREF _Toc480561672 \h </w:instrText>
            </w:r>
          </w:ins>
          <w:r>
            <w:rPr>
              <w:noProof/>
              <w:webHidden/>
            </w:rPr>
          </w:r>
          <w:r>
            <w:rPr>
              <w:noProof/>
              <w:webHidden/>
            </w:rPr>
            <w:fldChar w:fldCharType="separate"/>
          </w:r>
          <w:ins w:id="103" w:author="Chuck Olosky" w:date="2017-04-21T18:12:00Z">
            <w:r>
              <w:rPr>
                <w:noProof/>
                <w:webHidden/>
              </w:rPr>
              <w:t>5</w:t>
            </w:r>
          </w:ins>
          <w:ins w:id="104"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105" w:author="Chuck Olosky" w:date="2017-04-21T18:11:00Z"/>
              <w:rFonts w:eastAsiaTheme="minorEastAsia"/>
              <w:noProof/>
            </w:rPr>
          </w:pPr>
          <w:ins w:id="106"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"_Toc480561673"</w:instrText>
            </w:r>
            <w:r w:rsidRPr="005518D1">
              <w:rPr>
                <w:rStyle w:val="Hyperlink"/>
                <w:noProof/>
              </w:rPr>
              <w:instrText xml:space="preserve"> </w:instrText>
            </w:r>
            <w:r w:rsidRPr="005518D1">
              <w:rPr>
                <w:rStyle w:val="Hyperlink"/>
                <w:noProof/>
              </w:rPr>
              <w:fldChar w:fldCharType="separate"/>
            </w:r>
            <w:r w:rsidRPr="005518D1">
              <w:rPr>
                <w:rStyle w:val="Hyperlink"/>
                <w:noProof/>
              </w:rPr>
              <w:t>4.2 Transition to engaged (active) will only be permitted for vehicle speeds between 20 and 90 mph</w:t>
            </w:r>
            <w:r>
              <w:rPr>
                <w:noProof/>
                <w:webHidden/>
              </w:rPr>
              <w:tab/>
            </w:r>
            <w:r>
              <w:rPr>
                <w:noProof/>
                <w:webHidden/>
              </w:rPr>
              <w:fldChar w:fldCharType="begin"/>
            </w:r>
            <w:r>
              <w:rPr>
                <w:noProof/>
                <w:webHidden/>
              </w:rPr>
              <w:instrText xml:space="preserve"> PAGEREF _Toc480561673 \h </w:instrText>
            </w:r>
          </w:ins>
          <w:r>
            <w:rPr>
              <w:noProof/>
              <w:webHidden/>
            </w:rPr>
          </w:r>
          <w:r>
            <w:rPr>
              <w:noProof/>
              <w:webHidden/>
            </w:rPr>
            <w:fldChar w:fldCharType="separate"/>
          </w:r>
          <w:ins w:id="107" w:author="Chuck Olosky" w:date="2017-04-21T18:12:00Z">
            <w:r>
              <w:rPr>
                <w:noProof/>
                <w:webHidden/>
              </w:rPr>
              <w:t>5</w:t>
            </w:r>
          </w:ins>
          <w:ins w:id="108"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109" w:author="Chuck Olosky" w:date="2017-04-21T18:11:00Z"/>
              <w:rFonts w:eastAsiaTheme="minorEastAsia"/>
              <w:noProof/>
            </w:rPr>
          </w:pPr>
          <w:ins w:id="110"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"_Toc480561674"</w:instrText>
            </w:r>
            <w:r w:rsidRPr="005518D1">
              <w:rPr>
                <w:rStyle w:val="Hyperlink"/>
                <w:noProof/>
              </w:rPr>
              <w:instrText xml:space="preserve"> </w:instrText>
            </w:r>
            <w:r w:rsidRPr="005518D1">
              <w:rPr>
                <w:rStyle w:val="Hyperlink"/>
                <w:noProof/>
              </w:rPr>
              <w:fldChar w:fldCharType="separate"/>
            </w:r>
            <w:r w:rsidRPr="005518D1">
              <w:rPr>
                <w:rStyle w:val="Hyperlink"/>
                <w:noProof/>
              </w:rPr>
              <w:t>4.3 Target speed will be limited between 20 and 90 mph</w:t>
            </w:r>
            <w:r>
              <w:rPr>
                <w:noProof/>
                <w:webHidden/>
              </w:rPr>
              <w:tab/>
            </w:r>
            <w:r>
              <w:rPr>
                <w:noProof/>
                <w:webHidden/>
              </w:rPr>
              <w:fldChar w:fldCharType="begin"/>
            </w:r>
            <w:r>
              <w:rPr>
                <w:noProof/>
                <w:webHidden/>
              </w:rPr>
              <w:instrText xml:space="preserve"> PAGEREF _Toc480561674 \h </w:instrText>
            </w:r>
          </w:ins>
          <w:r>
            <w:rPr>
              <w:noProof/>
              <w:webHidden/>
            </w:rPr>
          </w:r>
          <w:r>
            <w:rPr>
              <w:noProof/>
              <w:webHidden/>
            </w:rPr>
            <w:fldChar w:fldCharType="separate"/>
          </w:r>
          <w:ins w:id="111" w:author="Chuck Olosky" w:date="2017-04-21T18:12:00Z">
            <w:r>
              <w:rPr>
                <w:noProof/>
                <w:webHidden/>
              </w:rPr>
              <w:t>5</w:t>
            </w:r>
          </w:ins>
          <w:ins w:id="112" w:author="Chuck Olosky" w:date="2017-04-21T18:11:00Z">
            <w:r>
              <w:rPr>
                <w:noProof/>
                <w:webHidden/>
              </w:rPr>
              <w:fldChar w:fldCharType="end"/>
            </w:r>
            <w:r w:rsidRPr="005518D1">
              <w:rPr>
                <w:rStyle w:val="Hyperlink"/>
                <w:noProof/>
              </w:rPr>
              <w:fldChar w:fldCharType="end"/>
            </w:r>
          </w:ins>
        </w:p>
        <w:p w:rsidR="009E1145" w:rsidRDefault="009E1145">
          <w:pPr>
            <w:pStyle w:val="TOC2"/>
            <w:tabs>
              <w:tab w:val="right" w:leader="dot" w:pos="9062"/>
            </w:tabs>
            <w:rPr>
              <w:ins w:id="113" w:author="Chuck Olosky" w:date="2017-04-21T18:11:00Z"/>
              <w:rFonts w:eastAsiaTheme="minorEastAsia"/>
              <w:noProof/>
            </w:rPr>
          </w:pPr>
          <w:ins w:id="114"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"_Toc480561675"</w:instrText>
            </w:r>
            <w:r w:rsidRPr="005518D1">
              <w:rPr>
                <w:rStyle w:val="Hyperlink"/>
                <w:noProof/>
              </w:rPr>
              <w:instrText xml:space="preserve"> </w:instrText>
            </w:r>
            <w:r w:rsidRPr="005518D1">
              <w:rPr>
                <w:rStyle w:val="Hyperlink"/>
                <w:noProof/>
              </w:rPr>
              <w:fldChar w:fldCharType="separate"/>
            </w:r>
            <w:r w:rsidRPr="005518D1">
              <w:rPr>
                <w:rStyle w:val="Hyperlink"/>
                <w:noProof/>
              </w:rPr>
              <w:t>4.4 Transition to disengaged (inactive) when vehicle speed is outside the limits of 20 to 90 mph</w:t>
            </w:r>
            <w:r>
              <w:rPr>
                <w:noProof/>
                <w:webHidden/>
              </w:rPr>
              <w:tab/>
            </w:r>
            <w:r>
              <w:rPr>
                <w:noProof/>
                <w:webHidden/>
              </w:rPr>
              <w:fldChar w:fldCharType="begin"/>
            </w:r>
            <w:r>
              <w:rPr>
                <w:noProof/>
                <w:webHidden/>
              </w:rPr>
              <w:instrText xml:space="preserve"> PAGEREF _Toc480561675 \h </w:instrText>
            </w:r>
          </w:ins>
          <w:r>
            <w:rPr>
              <w:noProof/>
              <w:webHidden/>
            </w:rPr>
          </w:r>
          <w:r>
            <w:rPr>
              <w:noProof/>
              <w:webHidden/>
            </w:rPr>
            <w:fldChar w:fldCharType="separate"/>
          </w:r>
          <w:ins w:id="115" w:author="Chuck Olosky" w:date="2017-04-21T18:12:00Z">
            <w:r>
              <w:rPr>
                <w:noProof/>
                <w:webHidden/>
              </w:rPr>
              <w:t>5</w:t>
            </w:r>
          </w:ins>
          <w:ins w:id="116" w:author="Chuck Olosky" w:date="2017-04-21T18:11:00Z">
            <w:r>
              <w:rPr>
                <w:noProof/>
                <w:webHidden/>
              </w:rPr>
              <w:fldChar w:fldCharType="end"/>
            </w:r>
            <w:r w:rsidRPr="005518D1">
              <w:rPr>
                <w:rStyle w:val="Hyperlink"/>
                <w:noProof/>
              </w:rPr>
              <w:fldChar w:fldCharType="end"/>
            </w:r>
          </w:ins>
        </w:p>
        <w:p w:rsidR="009E1145" w:rsidRDefault="009E1145">
          <w:pPr>
            <w:pStyle w:val="TOC1"/>
            <w:tabs>
              <w:tab w:val="right" w:leader="dot" w:pos="9062"/>
            </w:tabs>
            <w:rPr>
              <w:ins w:id="117" w:author="Chuck Olosky" w:date="2017-04-21T18:11:00Z"/>
              <w:rFonts w:eastAsiaTheme="minorEastAsia"/>
              <w:noProof/>
            </w:rPr>
          </w:pPr>
          <w:ins w:id="118"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"_Toc480561676"</w:instrText>
            </w:r>
            <w:r w:rsidRPr="005518D1">
              <w:rPr>
                <w:rStyle w:val="Hyperlink"/>
                <w:noProof/>
              </w:rPr>
              <w:instrText xml:space="preserve"> </w:instrText>
            </w:r>
            <w:r w:rsidRPr="005518D1">
              <w:rPr>
                <w:rStyle w:val="Hyperlink"/>
                <w:noProof/>
              </w:rPr>
              <w:fldChar w:fldCharType="separate"/>
            </w:r>
            <w:r w:rsidRPr="005518D1">
              <w:rPr>
                <w:rStyle w:val="Hyperlink"/>
                <w:noProof/>
              </w:rPr>
              <w:t>5 Appendix A: Terminology - Glossary - Definitions list</w:t>
            </w:r>
            <w:r>
              <w:rPr>
                <w:noProof/>
                <w:webHidden/>
              </w:rPr>
              <w:tab/>
            </w:r>
            <w:r>
              <w:rPr>
                <w:noProof/>
                <w:webHidden/>
              </w:rPr>
              <w:fldChar w:fldCharType="begin"/>
            </w:r>
            <w:r>
              <w:rPr>
                <w:noProof/>
                <w:webHidden/>
              </w:rPr>
              <w:instrText xml:space="preserve"> PAGEREF _Toc480561676 \h </w:instrText>
            </w:r>
          </w:ins>
          <w:r>
            <w:rPr>
              <w:noProof/>
              <w:webHidden/>
            </w:rPr>
          </w:r>
          <w:r>
            <w:rPr>
              <w:noProof/>
              <w:webHidden/>
            </w:rPr>
            <w:fldChar w:fldCharType="separate"/>
          </w:r>
          <w:ins w:id="119" w:author="Chuck Olosky" w:date="2017-04-21T18:12:00Z">
            <w:r>
              <w:rPr>
                <w:noProof/>
                <w:webHidden/>
              </w:rPr>
              <w:t>5</w:t>
            </w:r>
          </w:ins>
          <w:ins w:id="120" w:author="Chuck Olosky" w:date="2017-04-21T18:11:00Z">
            <w:r>
              <w:rPr>
                <w:noProof/>
                <w:webHidden/>
              </w:rPr>
              <w:fldChar w:fldCharType="end"/>
            </w:r>
            <w:r w:rsidRPr="005518D1">
              <w:rPr>
                <w:rStyle w:val="Hyperlink"/>
                <w:noProof/>
              </w:rPr>
              <w:fldChar w:fldCharType="end"/>
            </w:r>
          </w:ins>
        </w:p>
        <w:p w:rsidR="009E1145" w:rsidRDefault="009E1145">
          <w:pPr>
            <w:pStyle w:val="TOC1"/>
            <w:tabs>
              <w:tab w:val="right" w:leader="dot" w:pos="9062"/>
            </w:tabs>
            <w:rPr>
              <w:ins w:id="121" w:author="Chuck Olosky" w:date="2017-04-21T18:11:00Z"/>
              <w:rFonts w:eastAsiaTheme="minorEastAsia"/>
              <w:noProof/>
            </w:rPr>
          </w:pPr>
          <w:ins w:id="122" w:author="Chuck Olosky" w:date="2017-04-21T18:11:00Z">
            <w:r w:rsidRPr="005518D1">
              <w:rPr>
                <w:rStyle w:val="Hyperlink"/>
                <w:noProof/>
              </w:rPr>
              <w:fldChar w:fldCharType="begin"/>
            </w:r>
            <w:r w:rsidRPr="005518D1">
              <w:rPr>
                <w:rStyle w:val="Hyperlink"/>
                <w:noProof/>
              </w:rPr>
              <w:instrText xml:space="preserve"> </w:instrText>
            </w:r>
            <w:r>
              <w:rPr>
                <w:noProof/>
              </w:rPr>
              <w:instrText>HYPERLINK \l "_Toc480561677"</w:instrText>
            </w:r>
            <w:r w:rsidRPr="005518D1">
              <w:rPr>
                <w:rStyle w:val="Hyperlink"/>
                <w:noProof/>
              </w:rPr>
              <w:instrText xml:space="preserve"> </w:instrText>
            </w:r>
            <w:r w:rsidRPr="005518D1">
              <w:rPr>
                <w:rStyle w:val="Hyperlink"/>
                <w:noProof/>
              </w:rPr>
              <w:fldChar w:fldCharType="separate"/>
            </w:r>
            <w:r w:rsidRPr="005518D1">
              <w:rPr>
                <w:rStyle w:val="Hyperlink"/>
                <w:noProof/>
              </w:rPr>
              <w:t>6 Appendix B: Analysis Models</w:t>
            </w:r>
            <w:r>
              <w:rPr>
                <w:noProof/>
                <w:webHidden/>
              </w:rPr>
              <w:tab/>
            </w:r>
            <w:r>
              <w:rPr>
                <w:noProof/>
                <w:webHidden/>
              </w:rPr>
              <w:fldChar w:fldCharType="begin"/>
            </w:r>
            <w:r>
              <w:rPr>
                <w:noProof/>
                <w:webHidden/>
              </w:rPr>
              <w:instrText xml:space="preserve"> PAGEREF _Toc480561677 \h </w:instrText>
            </w:r>
          </w:ins>
          <w:r>
            <w:rPr>
              <w:noProof/>
              <w:webHidden/>
            </w:rPr>
          </w:r>
          <w:r>
            <w:rPr>
              <w:noProof/>
              <w:webHidden/>
            </w:rPr>
            <w:fldChar w:fldCharType="separate"/>
          </w:r>
          <w:ins w:id="123" w:author="Chuck Olosky" w:date="2017-04-21T18:12:00Z">
            <w:r>
              <w:rPr>
                <w:noProof/>
                <w:webHidden/>
              </w:rPr>
              <w:t>5</w:t>
            </w:r>
          </w:ins>
          <w:ins w:id="124" w:author="Chuck Olosky" w:date="2017-04-21T18:11:00Z">
            <w:r>
              <w:rPr>
                <w:noProof/>
                <w:webHidden/>
              </w:rPr>
              <w:fldChar w:fldCharType="end"/>
            </w:r>
            <w:r w:rsidRPr="005518D1">
              <w:rPr>
                <w:rStyle w:val="Hyperlink"/>
                <w:noProof/>
              </w:rPr>
              <w:fldChar w:fldCharType="end"/>
            </w:r>
          </w:ins>
        </w:p>
        <w:p w:rsidR="00805191" w:rsidDel="009E1145" w:rsidRDefault="00805191">
          <w:pPr>
            <w:pStyle w:val="TOC1"/>
            <w:tabs>
              <w:tab w:val="right" w:leader="dot" w:pos="9062"/>
            </w:tabs>
            <w:rPr>
              <w:del w:id="125" w:author="Chuck Olosky" w:date="2017-04-21T18:11:00Z"/>
              <w:noProof/>
            </w:rPr>
          </w:pPr>
          <w:del w:id="126" w:author="Chuck Olosky" w:date="2017-04-21T18:11:00Z">
            <w:r w:rsidRPr="009E1145" w:rsidDel="009E1145">
              <w:rPr>
                <w:rPrChange w:id="127" w:author="Chuck Olosky" w:date="2017-04-21T18:11:00Z">
                  <w:rPr>
                    <w:rStyle w:val="Hyperlink"/>
                    <w:noProof/>
                  </w:rPr>
                </w:rPrChange>
              </w:rPr>
              <w:delText>1 Heading 1</w:delText>
            </w:r>
            <w:r w:rsidDel="009E1145">
              <w:rPr>
                <w:noProof/>
                <w:webHidden/>
              </w:rPr>
              <w:tab/>
            </w:r>
            <w:r w:rsidR="008F0C6B" w:rsidDel="009E1145">
              <w:rPr>
                <w:noProof/>
                <w:webHidden/>
              </w:rPr>
              <w:delText>1</w:delText>
            </w:r>
          </w:del>
        </w:p>
        <w:p w:rsidR="00805191" w:rsidDel="009E1145" w:rsidRDefault="00805191">
          <w:pPr>
            <w:pStyle w:val="TOC2"/>
            <w:tabs>
              <w:tab w:val="right" w:leader="dot" w:pos="9062"/>
            </w:tabs>
            <w:rPr>
              <w:del w:id="128" w:author="Chuck Olosky" w:date="2017-04-21T18:11:00Z"/>
              <w:noProof/>
            </w:rPr>
          </w:pPr>
          <w:del w:id="129" w:author="Chuck Olosky" w:date="2017-04-21T18:11:00Z">
            <w:r w:rsidRPr="009E1145" w:rsidDel="009E1145">
              <w:rPr>
                <w:rPrChange w:id="130" w:author="Chuck Olosky" w:date="2017-04-21T18:11:00Z">
                  <w:rPr>
                    <w:rStyle w:val="Hyperlink"/>
                    <w:noProof/>
                  </w:rPr>
                </w:rPrChange>
              </w:rPr>
              <w:delText>1.1 Heading 2</w:delText>
            </w:r>
            <w:r w:rsidDel="009E1145">
              <w:rPr>
                <w:noProof/>
                <w:webHidden/>
              </w:rPr>
              <w:tab/>
            </w:r>
            <w:r w:rsidR="008F0C6B" w:rsidDel="009E1145">
              <w:rPr>
                <w:noProof/>
                <w:webHidden/>
              </w:rPr>
              <w:delText>1</w:delText>
            </w:r>
          </w:del>
        </w:p>
        <w:p w:rsidR="00805191" w:rsidDel="009E1145" w:rsidRDefault="00805191">
          <w:pPr>
            <w:pStyle w:val="TOC3"/>
            <w:tabs>
              <w:tab w:val="right" w:leader="dot" w:pos="9062"/>
            </w:tabs>
            <w:rPr>
              <w:del w:id="131" w:author="Chuck Olosky" w:date="2017-04-21T18:11:00Z"/>
              <w:noProof/>
            </w:rPr>
          </w:pPr>
          <w:del w:id="132" w:author="Chuck Olosky" w:date="2017-04-21T18:11:00Z">
            <w:r w:rsidRPr="009E1145" w:rsidDel="009E1145">
              <w:rPr>
                <w:rPrChange w:id="133" w:author="Chuck Olosky" w:date="2017-04-21T18:11:00Z">
                  <w:rPr>
                    <w:rStyle w:val="Hyperlink"/>
                    <w:noProof/>
                  </w:rPr>
                </w:rPrChange>
              </w:rPr>
              <w:delText>1.1.1 Heading 3</w:delText>
            </w:r>
            <w:r w:rsidDel="009E1145">
              <w:rPr>
                <w:noProof/>
                <w:webHidden/>
              </w:rPr>
              <w:tab/>
            </w:r>
            <w:r w:rsidR="008F0C6B" w:rsidDel="009E1145">
              <w:rPr>
                <w:noProof/>
                <w:webHidden/>
              </w:rPr>
              <w:delText>1</w:delText>
            </w:r>
          </w:del>
        </w:p>
        <w:p w:rsidR="00805191" w:rsidRDefault="00252C50">
          <w:r>
            <w:fldChar w:fldCharType="end"/>
          </w:r>
        </w:p>
      </w:sdtContent>
    </w:sdt>
    <w:sdt>
      <w:sdtPr>
        <w:alias w:val="Wiki Content"/>
        <w:tag w:val="htmlBlock"/>
        <w:id w:val="531925087"/>
        <w:lock w:val="sdtContentLocked"/>
      </w:sdtPr>
      <w:sdtEndPr/>
      <w:sdtContent>
        <w:p w:rsidR="00611DB8" w:rsidRDefault="00347886">
          <w:sdt>
            <w:sdtPr>
              <w:rPr>
                <w:vanish/>
              </w:rPr>
              <w:tag w:val="id"/>
              <w:id w:val="-856876381"/>
              <w:lock w:val="sdtContentLocked"/>
              <w:text w:multiLine="1"/>
            </w:sdtPr>
            <w:sdtEndPr/>
            <w:sdtContent>
              <w:r w:rsidR="009E1145">
                <w:rPr>
                  <w:vanish/>
                </w:rPr>
                <w:t>1</w:t>
              </w:r>
            </w:sdtContent>
          </w:sdt>
          <w:r w:rsidR="009E1145">
            <w:rPr>
              <w:rFonts w:ascii="Arial" w:hAnsi="Arial" w:cs="Arial"/>
              <w:b/>
              <w:color w:val="003366"/>
              <w:sz w:val="24"/>
              <w:szCs w:val="24"/>
            </w:rPr>
            <w:t>Document Properties</w:t>
          </w:r>
        </w:p>
        <w:tbl>
          <w:tblPr>
            <w:tblStyle w:val="PolarionTableNormal"/>
            <w:tblW w:w="0" w:type="auto"/>
            <w:tblLook w:val="04A0" w:firstRow="1" w:lastRow="0" w:firstColumn="1" w:lastColumn="0" w:noHBand="0" w:noVBand="1"/>
          </w:tblPr>
          <w:tblGrid>
            <w:gridCol w:w="983"/>
            <w:gridCol w:w="2155"/>
          </w:tblGrid>
          <w:tr w:rsidR="00611DB8">
            <w:tc>
              <w:tcPr>
                <w:tcW w:w="0" w:type="auto"/>
              </w:tcPr>
              <w:p w:rsidR="00611DB8" w:rsidRDefault="009E1145">
                <w:r>
                  <w:t>Status:</w:t>
                </w:r>
              </w:p>
            </w:tc>
            <w:tc>
              <w:tcPr>
                <w:tcW w:w="0" w:type="auto"/>
              </w:tcPr>
              <w:p w:rsidR="00611DB8" w:rsidRDefault="009E1145">
                <w:r>
                  <w:rPr>
                    <w:noProof/>
                  </w:rPr>
                  <w:drawing>
                    <wp:inline distT="0" distB="0" distL="0" distR="0">
                      <wp:extent cx="152400" cy="152400"/>
                      <wp:effectExtent l="0" t="0" r="0" b="0"/>
                      <wp:docPr id="1" name="req_status_dra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_status_draft.gif"/>
                              <pic:cNvPicPr/>
                            </pic:nvPicPr>
                            <pic:blipFill>
                              <a:blip r:embed="rId9"/>
                              <a:stretch>
                                <a:fillRect/>
                              </a:stretch>
                            </pic:blipFill>
                            <pic:spPr>
                              <a:xfrm>
                                <a:off x="0" y="0"/>
                                <a:ext cx="152400" cy="152400"/>
                              </a:xfrm>
                              <a:prstGeom prst="rect">
                                <a:avLst/>
                              </a:prstGeom>
                            </pic:spPr>
                          </pic:pic>
                        </a:graphicData>
                      </a:graphic>
                    </wp:inline>
                  </w:drawing>
                </w:r>
                <w:r>
                  <w:rPr>
                    <w:b/>
                  </w:rPr>
                  <w:t>Draft</w:t>
                </w:r>
              </w:p>
            </w:tc>
          </w:tr>
          <w:tr w:rsidR="00611DB8">
            <w:tc>
              <w:tcPr>
                <w:tcW w:w="0" w:type="auto"/>
              </w:tcPr>
              <w:p w:rsidR="00611DB8" w:rsidRDefault="009E1145">
                <w:r>
                  <w:t>Version:</w:t>
                </w:r>
              </w:p>
            </w:tc>
            <w:tc>
              <w:tcPr>
                <w:tcW w:w="0" w:type="auto"/>
              </w:tcPr>
              <w:p w:rsidR="00611DB8" w:rsidRDefault="00611DB8"/>
            </w:tc>
          </w:tr>
          <w:tr w:rsidR="00611DB8">
            <w:tc>
              <w:tcPr>
                <w:tcW w:w="0" w:type="auto"/>
              </w:tcPr>
              <w:p w:rsidR="00611DB8" w:rsidRDefault="009E1145">
                <w:r>
                  <w:t>Author:</w:t>
                </w:r>
              </w:p>
            </w:tc>
            <w:tc>
              <w:tcPr>
                <w:tcW w:w="0" w:type="auto"/>
              </w:tcPr>
              <w:p w:rsidR="00611DB8" w:rsidRDefault="009E1145">
                <w:r>
                  <w:t>System Administrator</w:t>
                </w:r>
              </w:p>
            </w:tc>
          </w:tr>
          <w:tr w:rsidR="00611DB8">
            <w:tc>
              <w:tcPr>
                <w:tcW w:w="0" w:type="auto"/>
              </w:tcPr>
              <w:p w:rsidR="00611DB8" w:rsidRDefault="009E1145">
                <w:r>
                  <w:t>Created:</w:t>
                </w:r>
              </w:p>
            </w:tc>
            <w:tc>
              <w:tcPr>
                <w:tcW w:w="0" w:type="auto"/>
              </w:tcPr>
              <w:p w:rsidR="00611DB8" w:rsidRDefault="009E1145">
                <w:r>
                  <w:t>2012-01-26 14:37</w:t>
                </w:r>
              </w:p>
            </w:tc>
          </w:tr>
        </w:tbl>
        <w:p w:rsidR="00611DB8" w:rsidRDefault="009E1145">
          <w:r>
            <w:rPr>
              <w:rFonts w:ascii="Arial" w:hAnsi="Arial" w:cs="Arial"/>
              <w:b/>
              <w:color w:val="003366"/>
              <w:sz w:val="24"/>
              <w:szCs w:val="24"/>
            </w:rPr>
            <w:t>Approved Versions</w:t>
          </w:r>
        </w:p>
        <w:p w:rsidR="00611DB8" w:rsidRDefault="009E1145">
          <w:r>
            <w:t xml:space="preserve">Current Document version  has </w:t>
          </w:r>
          <w:r>
            <w:rPr>
              <w:b/>
            </w:rPr>
            <w:t>not</w:t>
          </w:r>
          <w:r>
            <w:t xml:space="preserve"> been approved. Approved Versions:</w:t>
          </w:r>
          <w:r>
            <w:rPr>
              <w:i/>
            </w:rPr>
            <w:t>The Document has not been approved yet.</w:t>
          </w:r>
        </w:p>
        <w:p w:rsidR="00611DB8" w:rsidRDefault="009E1145">
          <w:r>
            <w:rPr>
              <w:rFonts w:ascii="Arial" w:hAnsi="Arial" w:cs="Arial"/>
              <w:b/>
              <w:color w:val="003366"/>
              <w:sz w:val="24"/>
              <w:szCs w:val="24"/>
            </w:rPr>
            <w:t>Document Signatures</w:t>
          </w:r>
        </w:p>
        <w:p w:rsidR="00611DB8" w:rsidRDefault="009E1145">
          <w:r>
            <w:t>No signed status transitions.</w:t>
          </w:r>
        </w:p>
      </w:sdtContent>
    </w:sdt>
    <w:p w:rsidR="00611DB8" w:rsidRDefault="009E1145">
      <w:pPr>
        <w:pStyle w:val="Heading1"/>
        <w:divId w:val="3"/>
      </w:pPr>
      <w:bookmarkStart w:id="134" w:name="_Toc480561647"/>
      <w:r>
        <w:t>Introduction</w:t>
      </w:r>
      <w:bookmarkEnd w:id="134"/>
    </w:p>
    <w:p w:rsidR="00611DB8" w:rsidRDefault="009E1145">
      <w:pPr>
        <w:pStyle w:val="Heading2"/>
        <w:divId w:val="4"/>
      </w:pPr>
      <w:bookmarkStart w:id="135" w:name="_Toc480561648"/>
      <w:r>
        <w:t>Purpose</w:t>
      </w:r>
      <w:bookmarkEnd w:id="135"/>
    </w:p>
    <w:p w:rsidR="00611DB8" w:rsidRDefault="009E1145">
      <w:pPr>
        <w:divId w:val="5"/>
      </w:pPr>
      <w:r>
        <w:rPr>
          <w:b/>
          <w:i/>
        </w:rPr>
        <w:t>This document will serve as an example to show the requirements linking feature of the MathWorks products as part of the V&amp;V Workshop</w:t>
      </w:r>
      <w:r>
        <w:rPr>
          <w:i/>
        </w:rPr>
        <w:t>.</w:t>
      </w:r>
    </w:p>
    <w:p w:rsidR="00611DB8" w:rsidRDefault="009E1145">
      <w:pPr>
        <w:pStyle w:val="Heading2"/>
        <w:divId w:val="6"/>
      </w:pPr>
      <w:bookmarkStart w:id="136" w:name="_Toc480561649"/>
      <w:r>
        <w:t>Scope</w:t>
      </w:r>
      <w:bookmarkEnd w:id="136"/>
    </w:p>
    <w:p w:rsidR="00611DB8" w:rsidRDefault="009E1145">
      <w:pPr>
        <w:divId w:val="7"/>
      </w:pPr>
      <w:r>
        <w:rPr>
          <w:i/>
        </w:rPr>
        <w:t>Provide a short description of the system being specified and its purpose, including relevant benefits, objectives, and goals. If a separate business requirements document is available, refer to it rather than duplicating its contents here.</w:t>
      </w:r>
    </w:p>
    <w:p w:rsidR="00611DB8" w:rsidRDefault="009E1145">
      <w:pPr>
        <w:pStyle w:val="Heading2"/>
        <w:divId w:val="8"/>
      </w:pPr>
      <w:bookmarkStart w:id="137" w:name="_Toc480561650"/>
      <w:r>
        <w:t>References</w:t>
      </w:r>
      <w:bookmarkEnd w:id="137"/>
    </w:p>
    <w:p w:rsidR="00611DB8" w:rsidRDefault="009E1145">
      <w:pPr>
        <w:divId w:val="9"/>
      </w:pPr>
      <w:r>
        <w:rPr>
          <w:i/>
        </w:rPr>
        <w:t xml:space="preserve">List any other documents or Web addresses to which this functional requirements document refers. These may include user interface style guides, contracts, standards, system requirements </w:t>
      </w:r>
      <w:r>
        <w:rPr>
          <w:i/>
        </w:rPr>
        <w:lastRenderedPageBreak/>
        <w:t>specifications, use case documents, or a vision and scope document. Provide enough information so that the reader could access a copy of each reference, including title, author, version number, date, and source or location.</w:t>
      </w:r>
    </w:p>
    <w:p w:rsidR="00611DB8" w:rsidRDefault="009E1145">
      <w:pPr>
        <w:divId w:val="10"/>
      </w:pPr>
      <w:r>
        <w:t>​​</w:t>
      </w:r>
    </w:p>
    <w:p w:rsidR="00611DB8" w:rsidRDefault="009E1145">
      <w:pPr>
        <w:pStyle w:val="Heading1"/>
        <w:divId w:val="11"/>
      </w:pPr>
      <w:bookmarkStart w:id="138" w:name="_Toc480561651"/>
      <w:r>
        <w:t>Architecture</w:t>
      </w:r>
      <w:bookmarkEnd w:id="138"/>
    </w:p>
    <w:p w:rsidR="00611DB8" w:rsidRDefault="009E1145">
      <w:pPr>
        <w:pStyle w:val="Heading2"/>
        <w:divId w:val="12"/>
      </w:pPr>
      <w:bookmarkStart w:id="139" w:name="_Toc480561652"/>
      <w:r>
        <w:t>Enable/Disable Switch</w:t>
      </w:r>
      <w:bookmarkEnd w:id="139"/>
    </w:p>
    <w:p w:rsidR="00611DB8" w:rsidRDefault="009E1145">
      <w:pPr>
        <w:divId w:val="13"/>
      </w:pPr>
      <w:r>
        <w:rPr>
          <w:sz w:val="20"/>
          <w:szCs w:val="20"/>
        </w:rPr>
        <w:t>The controller shall have an On/Off Switch to enable/disable the operation of the cruise control system</w:t>
      </w:r>
    </w:p>
    <w:p w:rsidR="00611DB8" w:rsidRDefault="009E1145">
      <w:pPr>
        <w:pStyle w:val="Heading2"/>
        <w:divId w:val="14"/>
      </w:pPr>
      <w:bookmarkStart w:id="140" w:name="_Toc480561653"/>
      <w:r>
        <w:t>Set Speed/Decelerate Button</w:t>
      </w:r>
      <w:bookmarkEnd w:id="140"/>
    </w:p>
    <w:p w:rsidR="00611DB8" w:rsidRDefault="009E1145">
      <w:pPr>
        <w:divId w:val="15"/>
      </w:pPr>
      <w:r>
        <w:rPr>
          <w:sz w:val="20"/>
          <w:szCs w:val="20"/>
        </w:rPr>
        <w:t>The controller shall have an input button to:</w:t>
      </w:r>
    </w:p>
    <w:p w:rsidR="00611DB8" w:rsidRDefault="009E1145">
      <w:pPr>
        <w:pStyle w:val="ListParagraph"/>
        <w:numPr>
          <w:ilvl w:val="0"/>
          <w:numId w:val="3"/>
        </w:numPr>
        <w:ind w:left="756"/>
        <w:divId w:val="16"/>
      </w:pPr>
      <w:r>
        <w:rPr>
          <w:sz w:val="20"/>
          <w:szCs w:val="20"/>
        </w:rPr>
        <w:t xml:space="preserve">set the target speed to the current vehicle speed when the cruise control is </w:t>
      </w:r>
      <w:r>
        <w:rPr>
          <w:b/>
          <w:sz w:val="20"/>
          <w:szCs w:val="20"/>
        </w:rPr>
        <w:t>not engaged (active)</w:t>
      </w:r>
    </w:p>
    <w:p w:rsidR="00611DB8" w:rsidRDefault="009E1145">
      <w:pPr>
        <w:pStyle w:val="ListParagraph"/>
        <w:numPr>
          <w:ilvl w:val="0"/>
          <w:numId w:val="3"/>
        </w:numPr>
        <w:ind w:left="756"/>
        <w:divId w:val="16"/>
      </w:pPr>
      <w:r>
        <w:t xml:space="preserve">decelerate (reduce) the target speed when the cruise control is </w:t>
      </w:r>
      <w:r>
        <w:rPr>
          <w:b/>
        </w:rPr>
        <w:t>engaged (active)</w:t>
      </w:r>
    </w:p>
    <w:p w:rsidR="00611DB8" w:rsidRDefault="009E1145">
      <w:pPr>
        <w:pStyle w:val="Heading2"/>
        <w:divId w:val="17"/>
      </w:pPr>
      <w:bookmarkStart w:id="141" w:name="_Toc480561654"/>
      <w:r>
        <w:t>Resume Speed/Accelerate Button</w:t>
      </w:r>
      <w:bookmarkEnd w:id="141"/>
    </w:p>
    <w:p w:rsidR="00611DB8" w:rsidRDefault="009E1145">
      <w:pPr>
        <w:divId w:val="18"/>
      </w:pPr>
      <w:r>
        <w:t>The controller shall have an input button to:</w:t>
      </w:r>
      <w:r>
        <w:rPr>
          <w:b/>
          <w:i/>
          <w:sz w:val="20"/>
          <w:szCs w:val="20"/>
        </w:rPr>
        <w:t>   </w:t>
      </w:r>
    </w:p>
    <w:p w:rsidR="00611DB8" w:rsidRDefault="009E1145">
      <w:pPr>
        <w:pStyle w:val="ListParagraph"/>
        <w:numPr>
          <w:ilvl w:val="0"/>
          <w:numId w:val="4"/>
        </w:numPr>
        <w:ind w:left="756"/>
        <w:divId w:val="19"/>
      </w:pPr>
      <w:r>
        <w:rPr>
          <w:sz w:val="20"/>
          <w:szCs w:val="20"/>
        </w:rPr>
        <w:t xml:space="preserve">set the target speed to last acceptable target speed when the cruise control is </w:t>
      </w:r>
      <w:r>
        <w:rPr>
          <w:b/>
          <w:sz w:val="20"/>
          <w:szCs w:val="20"/>
        </w:rPr>
        <w:t>not engaged (active)</w:t>
      </w:r>
    </w:p>
    <w:p w:rsidR="00611DB8" w:rsidRDefault="009E1145">
      <w:pPr>
        <w:pStyle w:val="ListParagraph"/>
        <w:numPr>
          <w:ilvl w:val="0"/>
          <w:numId w:val="4"/>
        </w:numPr>
        <w:ind w:left="756"/>
        <w:divId w:val="19"/>
      </w:pPr>
      <w:r>
        <w:rPr>
          <w:sz w:val="20"/>
          <w:szCs w:val="20"/>
        </w:rPr>
        <w:t xml:space="preserve">accelerate (increase) the target speed when the cruise control is </w:t>
      </w:r>
      <w:r>
        <w:rPr>
          <w:b/>
          <w:sz w:val="20"/>
          <w:szCs w:val="20"/>
        </w:rPr>
        <w:t>active</w:t>
      </w:r>
    </w:p>
    <w:p w:rsidR="00611DB8" w:rsidRDefault="009E1145">
      <w:pPr>
        <w:pStyle w:val="Heading2"/>
        <w:divId w:val="20"/>
      </w:pPr>
      <w:bookmarkStart w:id="142" w:name="_Toc480561655"/>
      <w:r>
        <w:t>Engaged (active) Output</w:t>
      </w:r>
      <w:bookmarkEnd w:id="142"/>
    </w:p>
    <w:p w:rsidR="00611DB8" w:rsidRDefault="009E1145">
      <w:pPr>
        <w:divId w:val="21"/>
      </w:pPr>
      <w:r>
        <w:rPr>
          <w:sz w:val="20"/>
          <w:szCs w:val="20"/>
        </w:rPr>
        <w:t xml:space="preserve">The controller shall have an output signal to indicate that the controller is </w:t>
      </w:r>
      <w:r>
        <w:rPr>
          <w:b/>
          <w:sz w:val="20"/>
          <w:szCs w:val="20"/>
        </w:rPr>
        <w:t>engaged (active)</w:t>
      </w:r>
    </w:p>
    <w:p w:rsidR="00611DB8" w:rsidRDefault="009E1145">
      <w:pPr>
        <w:pStyle w:val="Heading2"/>
        <w:divId w:val="22"/>
      </w:pPr>
      <w:bookmarkStart w:id="143" w:name="_Toc480561656"/>
      <w:r>
        <w:t>Target Speed Output</w:t>
      </w:r>
      <w:bookmarkEnd w:id="143"/>
    </w:p>
    <w:p w:rsidR="00611DB8" w:rsidRDefault="009E1145">
      <w:pPr>
        <w:divId w:val="23"/>
      </w:pPr>
      <w:r>
        <w:rPr>
          <w:sz w:val="20"/>
          <w:szCs w:val="20"/>
        </w:rPr>
        <w:t>The controller shall have an output signal to indicate that the target speed of the controller</w:t>
      </w:r>
    </w:p>
    <w:p w:rsidR="00611DB8" w:rsidRDefault="009E1145">
      <w:pPr>
        <w:pStyle w:val="Heading2"/>
        <w:divId w:val="24"/>
      </w:pPr>
      <w:bookmarkStart w:id="144" w:name="_Toc480561657"/>
      <w:r>
        <w:t>Vehicle Speed Input</w:t>
      </w:r>
      <w:bookmarkEnd w:id="144"/>
    </w:p>
    <w:p w:rsidR="00611DB8" w:rsidRDefault="009E1145">
      <w:pPr>
        <w:divId w:val="25"/>
      </w:pPr>
      <w:r>
        <w:rPr>
          <w:color w:val="00B050"/>
          <w:sz w:val="20"/>
          <w:szCs w:val="20"/>
        </w:rPr>
        <w:t>The controller shall have a vehicle speed input to be used by the target speed algorithm.</w:t>
      </w:r>
    </w:p>
    <w:p w:rsidR="00611DB8" w:rsidRDefault="009E1145">
      <w:pPr>
        <w:pStyle w:val="Heading2"/>
        <w:divId w:val="26"/>
      </w:pPr>
      <w:bookmarkStart w:id="145" w:name="_Toc480561658"/>
      <w:r>
        <w:t>Vehicle Brake Input</w:t>
      </w:r>
      <w:bookmarkEnd w:id="145"/>
    </w:p>
    <w:p w:rsidR="00611DB8" w:rsidRDefault="009E1145">
      <w:pPr>
        <w:divId w:val="27"/>
      </w:pPr>
      <w:r>
        <w:rPr>
          <w:color w:val="00B050"/>
          <w:sz w:val="20"/>
          <w:szCs w:val="20"/>
        </w:rPr>
        <w:t>The controller shall have a vehicle brake input to indicate when the driver has applied the brake pedal</w:t>
      </w:r>
    </w:p>
    <w:p w:rsidR="00611DB8" w:rsidRDefault="009E1145">
      <w:pPr>
        <w:divId w:val="28"/>
      </w:pPr>
      <w:r>
        <w:t>​​</w:t>
      </w:r>
    </w:p>
    <w:p w:rsidR="00611DB8" w:rsidRDefault="009E1145">
      <w:pPr>
        <w:pStyle w:val="Heading1"/>
        <w:divId w:val="29"/>
      </w:pPr>
      <w:bookmarkStart w:id="146" w:name="_Toc480561659"/>
      <w:r>
        <w:t>Functional Requirements</w:t>
      </w:r>
      <w:bookmarkEnd w:id="146"/>
    </w:p>
    <w:p w:rsidR="00611DB8" w:rsidRDefault="009E1145">
      <w:pPr>
        <w:pStyle w:val="Heading2"/>
        <w:divId w:val="30"/>
      </w:pPr>
      <w:bookmarkStart w:id="147" w:name="_Toc480561660"/>
      <w:r>
        <w:t>Disabled (off) during start-up</w:t>
      </w:r>
      <w:bookmarkEnd w:id="147"/>
    </w:p>
    <w:p w:rsidR="00611DB8" w:rsidRDefault="009E1145">
      <w:pPr>
        <w:divId w:val="31"/>
      </w:pPr>
      <w:r>
        <w:rPr>
          <w:i/>
          <w:sz w:val="20"/>
          <w:szCs w:val="20"/>
        </w:rPr>
        <w:t>Initial state of cruise control system shall be disabled.</w:t>
      </w:r>
    </w:p>
    <w:p w:rsidR="00611DB8" w:rsidRDefault="009E1145">
      <w:pPr>
        <w:pStyle w:val="Heading2"/>
        <w:divId w:val="32"/>
      </w:pPr>
      <w:bookmarkStart w:id="148" w:name="_Toc480561661"/>
      <w:r>
        <w:t>Not engaged with enabling (on)</w:t>
      </w:r>
      <w:bookmarkEnd w:id="148"/>
    </w:p>
    <w:p w:rsidR="00611DB8" w:rsidRDefault="009E1145">
      <w:pPr>
        <w:divId w:val="33"/>
      </w:pPr>
      <w:r>
        <w:rPr>
          <w:i/>
          <w:sz w:val="20"/>
          <w:szCs w:val="20"/>
        </w:rPr>
        <w:t>The cruise control system shall not be initially engaged with enabling.</w:t>
      </w:r>
    </w:p>
    <w:p w:rsidR="00611DB8" w:rsidRDefault="009E1145">
      <w:pPr>
        <w:pStyle w:val="Heading2"/>
        <w:divId w:val="34"/>
      </w:pPr>
      <w:bookmarkStart w:id="149" w:name="_Toc480561662"/>
      <w:r>
        <w:lastRenderedPageBreak/>
        <w:t>Disengaged (not active) when disabled (off)</w:t>
      </w:r>
      <w:bookmarkEnd w:id="149"/>
    </w:p>
    <w:p w:rsidR="00611DB8" w:rsidRDefault="009E1145">
      <w:pPr>
        <w:divId w:val="35"/>
      </w:pPr>
      <w:r>
        <w:rPr>
          <w:i/>
          <w:sz w:val="20"/>
          <w:szCs w:val="20"/>
        </w:rPr>
        <w:t>The cruise control system shall disengage with disabling.</w:t>
      </w:r>
    </w:p>
    <w:p w:rsidR="00611DB8" w:rsidRDefault="009E1145">
      <w:pPr>
        <w:pStyle w:val="Heading2"/>
        <w:divId w:val="36"/>
      </w:pPr>
      <w:bookmarkStart w:id="150" w:name="_Toc480561663"/>
      <w:r>
        <w:t>Initial transition from disengaged (inactive) to engaged (active) only with “Set Speed” input after enabling (on)</w:t>
      </w:r>
      <w:bookmarkEnd w:id="150"/>
    </w:p>
    <w:p w:rsidR="00611DB8" w:rsidRDefault="009E1145">
      <w:pPr>
        <w:divId w:val="37"/>
      </w:pPr>
      <w:r>
        <w:rPr>
          <w:i/>
          <w:sz w:val="20"/>
          <w:szCs w:val="20"/>
        </w:rPr>
        <w:t>The cruise control shall only transition to engaged (active) the first time after the system has been enabled with a “Set Speed” input.  Target speed will be set to current vehicle speed.</w:t>
      </w:r>
    </w:p>
    <w:p w:rsidR="00611DB8" w:rsidRDefault="009E1145">
      <w:pPr>
        <w:pStyle w:val="Heading2"/>
        <w:divId w:val="38"/>
      </w:pPr>
      <w:bookmarkStart w:id="151" w:name="_Toc480561664"/>
      <w:r>
        <w:t>“Resume” input ignored until the initial transition from disengaged (inactive) to engaged (active)</w:t>
      </w:r>
      <w:bookmarkEnd w:id="151"/>
    </w:p>
    <w:p w:rsidR="00611DB8" w:rsidRDefault="009E1145">
      <w:pPr>
        <w:divId w:val="39"/>
      </w:pPr>
      <w:r>
        <w:rPr>
          <w:i/>
          <w:sz w:val="20"/>
          <w:szCs w:val="20"/>
        </w:rPr>
        <w:t>The cruise control shall ignore the “Resume” input until the initial transition to engaged (active) the first time after the system has been enabled.</w:t>
      </w:r>
    </w:p>
    <w:p w:rsidR="00611DB8" w:rsidRDefault="009E1145">
      <w:pPr>
        <w:pStyle w:val="Heading2"/>
        <w:divId w:val="40"/>
      </w:pPr>
      <w:bookmarkStart w:id="152" w:name="_Toc480561665"/>
      <w:r>
        <w:t>Subsequent transition from disengaged (inactive) to engaged (active) with “Set Speed” input while enabled (on)</w:t>
      </w:r>
      <w:bookmarkEnd w:id="152"/>
    </w:p>
    <w:p w:rsidR="00611DB8" w:rsidRDefault="009E1145">
      <w:pPr>
        <w:divId w:val="41"/>
      </w:pPr>
      <w:r>
        <w:rPr>
          <w:i/>
          <w:sz w:val="20"/>
          <w:szCs w:val="20"/>
        </w:rPr>
        <w:t>The cruise control shall transition to engaged (active) from disengaged with a “Set Speed” input when the system is enabled.</w:t>
      </w:r>
    </w:p>
    <w:p w:rsidR="00611DB8" w:rsidRDefault="009E1145">
      <w:pPr>
        <w:pStyle w:val="Heading2"/>
        <w:divId w:val="42"/>
      </w:pPr>
      <w:bookmarkStart w:id="153" w:name="_Toc480561666"/>
      <w:r>
        <w:t>Subsequent transition from disengaged (inactive) to engaged (active) with “Resume” input while enabled (on)</w:t>
      </w:r>
      <w:bookmarkEnd w:id="153"/>
    </w:p>
    <w:p w:rsidR="00611DB8" w:rsidRDefault="009E1145">
      <w:pPr>
        <w:divId w:val="43"/>
      </w:pPr>
      <w:r>
        <w:rPr>
          <w:i/>
          <w:sz w:val="20"/>
          <w:szCs w:val="20"/>
        </w:rPr>
        <w:t>The cruise control shall transition to engaged (active) from disengaged after the initial transition to engaged (active).</w:t>
      </w:r>
    </w:p>
    <w:p w:rsidR="00611DB8" w:rsidRDefault="009E1145">
      <w:pPr>
        <w:pStyle w:val="Heading2"/>
        <w:divId w:val="44"/>
      </w:pPr>
      <w:bookmarkStart w:id="154" w:name="_Toc480561667"/>
      <w:r>
        <w:t>“Accelerate” input increases target speed only when engaged (active)</w:t>
      </w:r>
      <w:bookmarkEnd w:id="154"/>
    </w:p>
    <w:p w:rsidR="00611DB8" w:rsidRDefault="009E1145">
      <w:pPr>
        <w:divId w:val="45"/>
      </w:pPr>
      <w:r>
        <w:rPr>
          <w:i/>
          <w:sz w:val="20"/>
          <w:szCs w:val="20"/>
        </w:rPr>
        <w:t>The target speed of the cruise control system shall increase by (1 mph, up to the limit) for the “Accelerate” input only when engaged.  The “Accelerate” input is ignored when disengaged.</w:t>
      </w:r>
    </w:p>
    <w:p w:rsidR="00611DB8" w:rsidRDefault="009E1145">
      <w:pPr>
        <w:pStyle w:val="Heading2"/>
        <w:divId w:val="46"/>
      </w:pPr>
      <w:bookmarkStart w:id="155" w:name="_Toc480561668"/>
      <w:r>
        <w:t>“Decelerate” input decreases target speed only when engaged (active)</w:t>
      </w:r>
      <w:bookmarkEnd w:id="155"/>
    </w:p>
    <w:p w:rsidR="00611DB8" w:rsidRDefault="009E1145">
      <w:pPr>
        <w:divId w:val="47"/>
      </w:pPr>
      <w:r>
        <w:rPr>
          <w:sz w:val="20"/>
          <w:szCs w:val="20"/>
        </w:rPr>
        <w:t>The target speed of the cruise control system shall decrease by (1 mph, down to the limit) for the “Decelerate” input only when engaged.  The “Decelerate” input is ignored when disengaged. </w:t>
      </w:r>
    </w:p>
    <w:p w:rsidR="00611DB8" w:rsidRDefault="009E1145">
      <w:pPr>
        <w:pStyle w:val="Heading2"/>
        <w:divId w:val="48"/>
      </w:pPr>
      <w:bookmarkStart w:id="156" w:name="_Toc480561669"/>
      <w:r>
        <w:t>Continuous “Accelerate” input increases target speed at a fixed rate and only when engaged (active)</w:t>
      </w:r>
      <w:bookmarkEnd w:id="156"/>
    </w:p>
    <w:p w:rsidR="00611DB8" w:rsidRDefault="009E1145">
      <w:pPr>
        <w:divId w:val="49"/>
      </w:pPr>
      <w:r>
        <w:rPr>
          <w:color w:val="00B050"/>
          <w:sz w:val="20"/>
          <w:szCs w:val="20"/>
        </w:rPr>
        <w:t>The target speed of the cruise control system shall increase by a fixed rate (tunable) when the “Accelerate” input is continuously held and only when engaged.  A continuously held “Accelerate” input is ignored when disengaged.</w:t>
      </w:r>
      <w:r>
        <w:rPr>
          <w:sz w:val="20"/>
          <w:szCs w:val="20"/>
        </w:rPr>
        <w:t> </w:t>
      </w:r>
    </w:p>
    <w:p w:rsidR="00611DB8" w:rsidRDefault="009E1145">
      <w:pPr>
        <w:pStyle w:val="Heading2"/>
        <w:divId w:val="50"/>
      </w:pPr>
      <w:bookmarkStart w:id="157" w:name="_Toc480561670"/>
      <w:r>
        <w:t>Continuous “Decelerate” input decreases target speed at a fixed rate and only when engaged (active)</w:t>
      </w:r>
      <w:bookmarkEnd w:id="157"/>
    </w:p>
    <w:p w:rsidR="00611DB8" w:rsidRDefault="009E1145">
      <w:pPr>
        <w:divId w:val="51"/>
      </w:pPr>
      <w:r>
        <w:rPr>
          <w:color w:val="00B050"/>
          <w:sz w:val="20"/>
          <w:szCs w:val="20"/>
        </w:rPr>
        <w:t>The target speed of the cruise control system shall decrease by a fixed rate (tunable) when the “Decelerate” input is continuously held and only when engaged.  A continuously held “Decelerate” input is ignored when disengaged.</w:t>
      </w:r>
      <w:r>
        <w:rPr>
          <w:sz w:val="20"/>
          <w:szCs w:val="20"/>
        </w:rPr>
        <w:t> </w:t>
      </w:r>
    </w:p>
    <w:p w:rsidR="00611DB8" w:rsidRDefault="009E1145">
      <w:pPr>
        <w:divId w:val="52"/>
      </w:pPr>
      <w:r>
        <w:t>​​</w:t>
      </w:r>
    </w:p>
    <w:p w:rsidR="00611DB8" w:rsidRDefault="009E1145">
      <w:pPr>
        <w:pStyle w:val="Heading1"/>
        <w:divId w:val="53"/>
      </w:pPr>
      <w:bookmarkStart w:id="158" w:name="_Toc480561671"/>
      <w:r>
        <w:lastRenderedPageBreak/>
        <w:t>Safety Requirements</w:t>
      </w:r>
      <w:bookmarkEnd w:id="158"/>
    </w:p>
    <w:p w:rsidR="00611DB8" w:rsidRDefault="009E1145">
      <w:pPr>
        <w:pStyle w:val="Heading2"/>
        <w:divId w:val="54"/>
      </w:pPr>
      <w:bookmarkStart w:id="159" w:name="_Toc480561672"/>
      <w:r>
        <w:t>Vehicle braking will transition system to disengaged (inactive) when engaged (active)</w:t>
      </w:r>
      <w:bookmarkEnd w:id="159"/>
    </w:p>
    <w:p w:rsidR="00611DB8" w:rsidRDefault="009E1145">
      <w:pPr>
        <w:divId w:val="55"/>
      </w:pPr>
      <w:r>
        <w:rPr>
          <w:i/>
          <w:sz w:val="20"/>
          <w:szCs w:val="20"/>
        </w:rPr>
        <w:t>The cruise control system shall transition to disengaged from engaged when a braking event has occurred.</w:t>
      </w:r>
    </w:p>
    <w:p w:rsidR="00611DB8" w:rsidRDefault="009E1145">
      <w:pPr>
        <w:pStyle w:val="Heading2"/>
        <w:divId w:val="56"/>
      </w:pPr>
      <w:bookmarkStart w:id="160" w:name="_Toc480561673"/>
      <w:r>
        <w:t>Transition to engaged (active) will only be permitted for vehicle speeds between 20 and 90 mph</w:t>
      </w:r>
      <w:bookmarkEnd w:id="160"/>
    </w:p>
    <w:p w:rsidR="00611DB8" w:rsidRDefault="009E1145">
      <w:pPr>
        <w:divId w:val="57"/>
      </w:pPr>
      <w:r>
        <w:rPr>
          <w:i/>
          <w:sz w:val="20"/>
          <w:szCs w:val="20"/>
        </w:rPr>
        <w:t>The cruise control system target speed shall not transition to engaged unless the current vehicle speed is between 20 and 90 mph for safe operation</w:t>
      </w:r>
      <w:r>
        <w:rPr>
          <w:i/>
        </w:rPr>
        <w:t>.</w:t>
      </w:r>
    </w:p>
    <w:p w:rsidR="00611DB8" w:rsidRDefault="009E1145">
      <w:pPr>
        <w:pStyle w:val="Heading2"/>
        <w:divId w:val="58"/>
      </w:pPr>
      <w:bookmarkStart w:id="161" w:name="_Toc480561674"/>
      <w:r>
        <w:t>Target speed will be limited between 20 and 90 mph</w:t>
      </w:r>
      <w:bookmarkEnd w:id="161"/>
    </w:p>
    <w:p w:rsidR="00611DB8" w:rsidRDefault="009E1145">
      <w:pPr>
        <w:divId w:val="59"/>
      </w:pPr>
      <w:r>
        <w:rPr>
          <w:i/>
          <w:sz w:val="20"/>
          <w:szCs w:val="20"/>
        </w:rPr>
        <w:t>The cruise control system target speed shall be limited between 20 and 90 mph for safe operation.</w:t>
      </w:r>
    </w:p>
    <w:p w:rsidR="00611DB8" w:rsidRDefault="009E1145">
      <w:pPr>
        <w:pStyle w:val="Heading2"/>
        <w:divId w:val="60"/>
      </w:pPr>
      <w:bookmarkStart w:id="162" w:name="_Toc480561675"/>
      <w:r>
        <w:t>Transition to disengaged (inactive) when vehicle speed is outside the limits of 20 to 90 mph</w:t>
      </w:r>
      <w:bookmarkEnd w:id="162"/>
    </w:p>
    <w:p w:rsidR="00611DB8" w:rsidRDefault="009E1145">
      <w:pPr>
        <w:divId w:val="61"/>
      </w:pPr>
      <w:r>
        <w:rPr>
          <w:i/>
          <w:sz w:val="20"/>
          <w:szCs w:val="20"/>
        </w:rPr>
        <w:t>The cruise control system target speed shall transition to disengaged when the current vehicle speed is outside the limits of 20 to 90 mph for safe operation.</w:t>
      </w:r>
    </w:p>
    <w:p w:rsidR="00611DB8" w:rsidRDefault="009E1145">
      <w:pPr>
        <w:pStyle w:val="Heading1"/>
        <w:divId w:val="62"/>
      </w:pPr>
      <w:bookmarkStart w:id="163" w:name="_Toc480561676"/>
      <w:r>
        <w:t>Appendix A: Terminology - Glossary - Definitions list</w:t>
      </w:r>
      <w:bookmarkEnd w:id="163"/>
    </w:p>
    <w:p w:rsidR="00611DB8" w:rsidRDefault="009E1145">
      <w:pPr>
        <w:divId w:val="63"/>
      </w:pPr>
      <w:r>
        <w:rPr>
          <w:i/>
        </w:rPr>
        <w:t>Define all the terms necessary to properly interpret this document, including acronyms and abbreviations. You may wish to build a separate glossary that spans multiple projects or the entire organization, and just include terms specific to a single project in each document.</w:t>
      </w:r>
    </w:p>
    <w:p w:rsidR="00611DB8" w:rsidRDefault="009E1145">
      <w:pPr>
        <w:pStyle w:val="Heading1"/>
        <w:divId w:val="64"/>
      </w:pPr>
      <w:bookmarkStart w:id="164" w:name="_Toc480561677"/>
      <w:r>
        <w:t>Appendix B: Analysis Models</w:t>
      </w:r>
      <w:bookmarkEnd w:id="164"/>
    </w:p>
    <w:p w:rsidR="00611DB8" w:rsidRDefault="009E1145">
      <w:pPr>
        <w:divId w:val="65"/>
      </w:pPr>
      <w:r>
        <w:rPr>
          <w:i/>
        </w:rPr>
        <w:t>Optionally, include any pertinent analysis models, such as data flow diagrams, class diagrams, state-transition diagrams, or entity-relationship diagrams.</w:t>
      </w:r>
    </w:p>
    <w:sectPr w:rsidR="00611DB8" w:rsidSect="007D51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886" w:rsidRDefault="00347886" w:rsidP="00AD236B">
      <w:pPr>
        <w:spacing w:after="0" w:line="240" w:lineRule="auto"/>
      </w:pPr>
      <w:r>
        <w:separator/>
      </w:r>
    </w:p>
  </w:endnote>
  <w:endnote w:type="continuationSeparator" w:id="0">
    <w:p w:rsidR="00347886" w:rsidRDefault="00347886" w:rsidP="00AD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E5" w:rsidRDefault="007D51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5"/>
      <w:gridCol w:w="3039"/>
      <w:gridCol w:w="3018"/>
    </w:tblGrid>
    <w:tr w:rsidR="00E01165" w:rsidRPr="00E01165" w:rsidTr="006F7866">
      <w:tc>
        <w:tcPr>
          <w:tcW w:w="3070" w:type="dxa"/>
          <w:vAlign w:val="center"/>
        </w:tcPr>
        <w:p w:rsidR="00E01165" w:rsidRPr="00E01165" w:rsidRDefault="00252C50" w:rsidP="00E01165">
          <w:pPr>
            <w:pStyle w:val="Footer"/>
            <w:rPr>
              <w:color w:val="7F7F7F" w:themeColor="text1" w:themeTint="80"/>
            </w:rPr>
          </w:pPr>
          <w:r w:rsidRPr="00E01165">
            <w:rPr>
              <w:color w:val="7F7F7F" w:themeColor="text1" w:themeTint="80"/>
            </w:rPr>
            <w:fldChar w:fldCharType="begin"/>
          </w:r>
          <w:r w:rsidR="00E01165" w:rsidRPr="00E01165">
            <w:rPr>
              <w:color w:val="7F7F7F" w:themeColor="text1" w:themeTint="80"/>
            </w:rPr>
            <w:instrText xml:space="preserve"> PAGE   \* MERGEFORMAT </w:instrText>
          </w:r>
          <w:r w:rsidRPr="00E01165">
            <w:rPr>
              <w:color w:val="7F7F7F" w:themeColor="text1" w:themeTint="80"/>
            </w:rPr>
            <w:fldChar w:fldCharType="separate"/>
          </w:r>
          <w:r w:rsidR="003E0EBE">
            <w:rPr>
              <w:noProof/>
              <w:color w:val="7F7F7F" w:themeColor="text1" w:themeTint="80"/>
            </w:rPr>
            <w:t>1</w:t>
          </w:r>
          <w:r w:rsidRPr="00E01165">
            <w:rPr>
              <w:color w:val="7F7F7F" w:themeColor="text1" w:themeTint="80"/>
            </w:rPr>
            <w:fldChar w:fldCharType="end"/>
          </w:r>
          <w:r w:rsidR="00E01165" w:rsidRPr="00E01165">
            <w:rPr>
              <w:color w:val="7F7F7F" w:themeColor="text1" w:themeTint="80"/>
            </w:rPr>
            <w:t xml:space="preserve"> | Page</w:t>
          </w:r>
        </w:p>
      </w:tc>
      <w:tc>
        <w:tcPr>
          <w:tcW w:w="3071" w:type="dxa"/>
          <w:vAlign w:val="center"/>
        </w:tcPr>
        <w:p w:rsidR="00E01165" w:rsidRPr="00E01165" w:rsidRDefault="00347886" w:rsidP="00E01165">
          <w:pPr>
            <w:pStyle w:val="Footer"/>
            <w:jc w:val="center"/>
            <w:rPr>
              <w:color w:val="7F7F7F" w:themeColor="text1" w:themeTint="80"/>
            </w:rPr>
          </w:pPr>
          <w:sdt>
            <w:sdtPr>
              <w:rPr>
                <w:color w:val="7F7F7F" w:themeColor="text1" w:themeTint="80"/>
              </w:rPr>
              <w:alias w:val="productName"/>
              <w:tag w:val="productName"/>
              <w:id w:val="24635558"/>
              <w:text/>
            </w:sdtPr>
            <w:sdtEndPr/>
            <w:sdtContent>
              <w:r w:rsidR="00E01165" w:rsidRPr="00E01165">
                <w:rPr>
                  <w:color w:val="7F7F7F" w:themeColor="text1" w:themeTint="80"/>
                </w:rPr>
                <w:t>Polarion REQUIREMENTS</w:t>
              </w:r>
            </w:sdtContent>
          </w:sdt>
          <w:r w:rsidR="00E01165" w:rsidRPr="00E01165">
            <w:rPr>
              <w:color w:val="7F7F7F" w:themeColor="text1" w:themeTint="80"/>
            </w:rPr>
            <w:t xml:space="preserve"> </w:t>
          </w:r>
          <w:sdt>
            <w:sdtPr>
              <w:rPr>
                <w:color w:val="7F7F7F" w:themeColor="text1" w:themeTint="80"/>
              </w:rPr>
              <w:alias w:val="productVersion"/>
              <w:tag w:val="productVersion"/>
              <w:id w:val="24635567"/>
              <w:text/>
            </w:sdtPr>
            <w:sdtEndPr/>
            <w:sdtContent>
              <w:r w:rsidR="00E01165" w:rsidRPr="00E01165">
                <w:rPr>
                  <w:color w:val="7F7F7F" w:themeColor="text1" w:themeTint="80"/>
                </w:rPr>
                <w:t>17</w:t>
              </w:r>
            </w:sdtContent>
          </w:sdt>
        </w:p>
      </w:tc>
      <w:sdt>
        <w:sdtPr>
          <w:rPr>
            <w:color w:val="7F7F7F" w:themeColor="text1" w:themeTint="80"/>
          </w:rPr>
          <w:alias w:val="generated"/>
          <w:tag w:val="generated"/>
          <w:id w:val="24635576"/>
          <w:text/>
        </w:sdtPr>
        <w:sdtEndPr/>
        <w:sdtContent>
          <w:tc>
            <w:tcPr>
              <w:tcW w:w="3071" w:type="dxa"/>
              <w:vAlign w:val="center"/>
            </w:tcPr>
            <w:p w:rsidR="00E01165" w:rsidRPr="00E01165" w:rsidRDefault="00E01165" w:rsidP="00E01165">
              <w:pPr>
                <w:pStyle w:val="Footer"/>
                <w:jc w:val="right"/>
                <w:rPr>
                  <w:color w:val="7F7F7F" w:themeColor="text1" w:themeTint="80"/>
                </w:rPr>
              </w:pPr>
              <w:r w:rsidRPr="00E01165">
                <w:rPr>
                  <w:color w:val="7F7F7F" w:themeColor="text1" w:themeTint="80"/>
                </w:rPr>
                <w:t>2017-04-21 21:30</w:t>
              </w:r>
            </w:p>
          </w:tc>
        </w:sdtContent>
      </w:sdt>
    </w:tr>
  </w:tbl>
  <w:p w:rsidR="00E01165" w:rsidRPr="00E01165" w:rsidRDefault="00E01165" w:rsidP="00E01165">
    <w:pPr>
      <w:pStyle w:val="Footer"/>
      <w:rPr>
        <w:color w:val="7F7F7F" w:themeColor="text1" w:themeTint="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E5" w:rsidRDefault="007D5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886" w:rsidRDefault="00347886" w:rsidP="00AD236B">
      <w:pPr>
        <w:spacing w:after="0" w:line="240" w:lineRule="auto"/>
      </w:pPr>
      <w:r>
        <w:separator/>
      </w:r>
    </w:p>
  </w:footnote>
  <w:footnote w:type="continuationSeparator" w:id="0">
    <w:p w:rsidR="00347886" w:rsidRDefault="00347886" w:rsidP="00AD2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E5" w:rsidRDefault="007D5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4"/>
      <w:gridCol w:w="3025"/>
      <w:gridCol w:w="5333"/>
    </w:tblGrid>
    <w:tr w:rsidR="007D51E5" w:rsidRPr="00E01165" w:rsidTr="007D51E5">
      <w:tc>
        <w:tcPr>
          <w:tcW w:w="394" w:type="pct"/>
          <w:tcMar>
            <w:left w:w="0" w:type="dxa"/>
            <w:right w:w="0" w:type="dxa"/>
          </w:tcMar>
          <w:vAlign w:val="center"/>
        </w:tcPr>
        <w:p w:rsidR="00AE2C0B" w:rsidRPr="00E01165" w:rsidRDefault="00AE2C0B" w:rsidP="00880757">
          <w:pPr>
            <w:pStyle w:val="Header"/>
            <w:jc w:val="center"/>
            <w:rPr>
              <w:color w:val="595959" w:themeColor="text1" w:themeTint="A6"/>
            </w:rPr>
          </w:pPr>
          <w:r w:rsidRPr="00E01165">
            <w:rPr>
              <w:noProof/>
              <w:color w:val="595959" w:themeColor="text1" w:themeTint="A6"/>
            </w:rPr>
            <w:drawing>
              <wp:inline distT="0" distB="0" distL="0" distR="0">
                <wp:extent cx="419100" cy="474980"/>
                <wp:effectExtent l="19050" t="0" r="0" b="0"/>
                <wp:docPr id="2" name="Picture 0" descr="polarion_logo_60x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on_logo_60x68.gif"/>
                        <pic:cNvPicPr/>
                      </pic:nvPicPr>
                      <pic:blipFill>
                        <a:blip r:embed="rId1"/>
                        <a:stretch>
                          <a:fillRect/>
                        </a:stretch>
                      </pic:blipFill>
                      <pic:spPr>
                        <a:xfrm>
                          <a:off x="0" y="0"/>
                          <a:ext cx="419750" cy="475716"/>
                        </a:xfrm>
                        <a:prstGeom prst="rect">
                          <a:avLst/>
                        </a:prstGeom>
                      </pic:spPr>
                    </pic:pic>
                  </a:graphicData>
                </a:graphic>
              </wp:inline>
            </w:drawing>
          </w:r>
        </w:p>
      </w:tc>
      <w:tc>
        <w:tcPr>
          <w:tcW w:w="1667" w:type="pct"/>
          <w:tcMar>
            <w:left w:w="0" w:type="dxa"/>
            <w:bottom w:w="0" w:type="dxa"/>
            <w:right w:w="0" w:type="dxa"/>
          </w:tcMar>
          <w:vAlign w:val="center"/>
        </w:tcPr>
        <w:p w:rsidR="00AE2C0B" w:rsidRPr="00E01165" w:rsidRDefault="00AE2C0B" w:rsidP="00880757">
          <w:pPr>
            <w:pStyle w:val="Header"/>
            <w:rPr>
              <w:color w:val="595959" w:themeColor="text1" w:themeTint="A6"/>
            </w:rPr>
          </w:pPr>
          <w:r w:rsidRPr="00E01165">
            <w:rPr>
              <w:color w:val="595959" w:themeColor="text1" w:themeTint="A6"/>
            </w:rPr>
            <w:t>Polarion Software</w:t>
          </w:r>
          <w:r w:rsidRPr="00E01165">
            <w:rPr>
              <w:color w:val="595959" w:themeColor="text1" w:themeTint="A6"/>
            </w:rPr>
            <w:br/>
          </w:r>
          <w:hyperlink r:id="rId2" w:history="1">
            <w:r w:rsidRPr="00801A79">
              <w:rPr>
                <w:rStyle w:val="Hyperlink"/>
                <w:color w:val="595959" w:themeColor="text1" w:themeTint="A6"/>
                <w:u w:val="none"/>
              </w:rPr>
              <w:t>http://www.polarion.com</w:t>
            </w:r>
          </w:hyperlink>
        </w:p>
      </w:tc>
      <w:tc>
        <w:tcPr>
          <w:tcW w:w="2939" w:type="pct"/>
          <w:tcMar>
            <w:left w:w="115" w:type="dxa"/>
            <w:bottom w:w="0" w:type="dxa"/>
            <w:right w:w="115" w:type="dxa"/>
          </w:tcMar>
          <w:vAlign w:val="center"/>
        </w:tcPr>
        <w:p w:rsidR="00880757" w:rsidRPr="00E01165" w:rsidRDefault="00880757" w:rsidP="00880757">
          <w:pPr>
            <w:pStyle w:val="Header"/>
            <w:jc w:val="right"/>
            <w:rPr>
              <w:color w:val="595959" w:themeColor="text1" w:themeTint="A6"/>
            </w:rPr>
          </w:pPr>
        </w:p>
        <w:p w:rsidR="00AE2C0B" w:rsidRPr="00E01165" w:rsidRDefault="00347886" w:rsidP="008F0C6B">
          <w:pPr>
            <w:pStyle w:val="Header"/>
            <w:jc w:val="right"/>
            <w:rPr>
              <w:color w:val="595959" w:themeColor="text1" w:themeTint="A6"/>
            </w:rPr>
          </w:pPr>
          <w:sdt>
            <w:sdtPr>
              <w:rPr>
                <w:color w:val="595959" w:themeColor="text1" w:themeTint="A6"/>
                <w:u w:val="single"/>
              </w:rPr>
              <w:alias w:val="projectName"/>
              <w:tag w:val="projectName"/>
              <w:id w:val="23694119"/>
              <w:placeholder>
                <w:docPart w:val="32E884DAA92C4214B56B7F40855BE28F"/>
              </w:placeholder>
              <w:text/>
            </w:sdtPr>
            <w:sdtEndPr/>
            <w:sdtContent>
              <w:r w:rsidR="008F0C6B" w:rsidRPr="00E01165">
                <w:rPr>
                  <w:color w:val="595959" w:themeColor="text1" w:themeTint="A6"/>
                </w:rPr>
                <w:t>chuck.olosky_mathworks.com</w:t>
              </w:r>
            </w:sdtContent>
          </w:sdt>
          <w:r w:rsidR="00AE2C0B" w:rsidRPr="00E01165">
            <w:rPr>
              <w:color w:val="595959" w:themeColor="text1" w:themeTint="A6"/>
            </w:rPr>
            <w:t xml:space="preserve"> </w:t>
          </w:r>
          <w:sdt>
            <w:sdtPr>
              <w:rPr>
                <w:color w:val="595959" w:themeColor="text1" w:themeTint="A6"/>
              </w:rPr>
              <w:alias w:val="documentName"/>
              <w:tag w:val="documentName"/>
              <w:id w:val="23694121"/>
              <w:placeholder>
                <w:docPart w:val="F844F975E79D4E379E79BFC6AEB127A7"/>
              </w:placeholder>
              <w:text/>
            </w:sdtPr>
            <w:sdtEndPr/>
            <w:sdtContent>
              <w:r w:rsidR="008F0C6B" w:rsidRPr="00E01165">
                <w:rPr>
                  <w:color w:val="595959" w:themeColor="text1" w:themeTint="A6"/>
                </w:rPr>
                <w:t>Functional Requirements Specification</w:t>
              </w:r>
            </w:sdtContent>
          </w:sdt>
          <w:r w:rsidR="00AE2C0B" w:rsidRPr="00E01165">
            <w:rPr>
              <w:color w:val="595959" w:themeColor="text1" w:themeTint="A6"/>
            </w:rPr>
            <w:t xml:space="preserve"> (rev. </w:t>
          </w:r>
          <w:sdt>
            <w:sdtPr>
              <w:rPr>
                <w:color w:val="595959" w:themeColor="text1" w:themeTint="A6"/>
              </w:rPr>
              <w:alias w:val="revision"/>
              <w:tag w:val="revision"/>
              <w:id w:val="23694149"/>
              <w:text/>
            </w:sdtPr>
            <w:sdtEndPr/>
            <w:sdtContent>
              <w:r w:rsidR="008F0C6B" w:rsidRPr="00E01165">
                <w:rPr>
                  <w:color w:val="595959" w:themeColor="text1" w:themeTint="A6"/>
                </w:rPr>
                <w:t>41009</w:t>
              </w:r>
            </w:sdtContent>
          </w:sdt>
          <w:r w:rsidR="00AE2C0B" w:rsidRPr="00E01165">
            <w:rPr>
              <w:color w:val="595959" w:themeColor="text1" w:themeTint="A6"/>
            </w:rPr>
            <w:t>)</w:t>
          </w:r>
        </w:p>
      </w:tc>
    </w:tr>
  </w:tbl>
  <w:p w:rsidR="00AD236B" w:rsidRPr="00E01165" w:rsidRDefault="00AD236B" w:rsidP="004846DA">
    <w:pPr>
      <w:pStyle w:val="Header"/>
      <w:rPr>
        <w:color w:val="595959" w:themeColor="text1" w:themeTint="A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1E5" w:rsidRDefault="007D5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7135D"/>
    <w:multiLevelType w:val="hybridMultilevel"/>
    <w:tmpl w:val="2EDAEBA6"/>
    <w:lvl w:ilvl="0" w:tplc="00BE2C6C">
      <w:start w:val="1"/>
      <w:numFmt w:val="none"/>
      <w:lvlText w:val=""/>
      <w:lvlJc w:val="left"/>
      <w:pPr>
        <w:ind w:leftChars="180" w:left="360" w:hanging="360"/>
      </w:pPr>
    </w:lvl>
    <w:lvl w:ilvl="1" w:tplc="00BE2C6C">
      <w:start w:val="1"/>
      <w:numFmt w:val="none"/>
      <w:lvlText w:val=""/>
      <w:lvlJc w:val="left"/>
      <w:pPr>
        <w:ind w:leftChars="360" w:left="720" w:hanging="360"/>
      </w:pPr>
    </w:lvl>
    <w:lvl w:ilvl="2" w:tplc="00BE2C6C">
      <w:start w:val="1"/>
      <w:numFmt w:val="none"/>
      <w:lvlText w:val=""/>
      <w:lvlJc w:val="left"/>
      <w:pPr>
        <w:ind w:leftChars="540" w:left="1080" w:hanging="360"/>
      </w:pPr>
    </w:lvl>
    <w:lvl w:ilvl="3" w:tplc="00BE2C6C">
      <w:start w:val="1"/>
      <w:numFmt w:val="none"/>
      <w:lvlText w:val=""/>
      <w:lvlJc w:val="left"/>
      <w:pPr>
        <w:ind w:leftChars="720" w:left="1440" w:hanging="360"/>
      </w:pPr>
    </w:lvl>
    <w:lvl w:ilvl="4" w:tplc="00BE2C6C">
      <w:start w:val="1"/>
      <w:numFmt w:val="none"/>
      <w:lvlText w:val=""/>
      <w:lvlJc w:val="left"/>
      <w:pPr>
        <w:ind w:leftChars="900" w:left="1800" w:hanging="360"/>
      </w:pPr>
    </w:lvl>
    <w:lvl w:ilvl="5" w:tplc="00BE2C6C">
      <w:start w:val="1"/>
      <w:numFmt w:val="none"/>
      <w:lvlText w:val=""/>
      <w:lvlJc w:val="left"/>
      <w:pPr>
        <w:ind w:leftChars="1080" w:left="2160" w:hanging="360"/>
      </w:pPr>
    </w:lvl>
    <w:lvl w:ilvl="6" w:tplc="00BE2C6C">
      <w:start w:val="1"/>
      <w:numFmt w:val="none"/>
      <w:lvlText w:val=""/>
      <w:lvlJc w:val="left"/>
      <w:pPr>
        <w:ind w:leftChars="1260" w:left="2520" w:hanging="360"/>
      </w:pPr>
    </w:lvl>
    <w:lvl w:ilvl="7" w:tplc="00BE2C6C">
      <w:start w:val="1"/>
      <w:numFmt w:val="none"/>
      <w:lvlText w:val=""/>
      <w:lvlJc w:val="left"/>
      <w:pPr>
        <w:ind w:leftChars="1440" w:left="2880" w:hanging="360"/>
      </w:pPr>
    </w:lvl>
    <w:lvl w:ilvl="8" w:tplc="00BE2C6C">
      <w:start w:val="1"/>
      <w:numFmt w:val="none"/>
      <w:lvlText w:val=""/>
      <w:lvlJc w:val="left"/>
      <w:pPr>
        <w:ind w:leftChars="1620" w:left="3240" w:hanging="360"/>
      </w:pPr>
    </w:lvl>
  </w:abstractNum>
  <w:abstractNum w:abstractNumId="1" w15:restartNumberingAfterBreak="0">
    <w:nsid w:val="1B6C416C"/>
    <w:multiLevelType w:val="hybridMultilevel"/>
    <w:tmpl w:val="02B67682"/>
    <w:lvl w:ilvl="0" w:tplc="00BE2C6C">
      <w:start w:val="1"/>
      <w:numFmt w:val="bullet"/>
      <w:lvlText w:val="•"/>
      <w:lvlJc w:val="left"/>
      <w:pPr>
        <w:ind w:leftChars="180" w:left="360" w:hanging="360"/>
      </w:pPr>
    </w:lvl>
    <w:lvl w:ilvl="1" w:tplc="00BE2C6C">
      <w:start w:val="1"/>
      <w:numFmt w:val="bullet"/>
      <w:lvlText w:val="•"/>
      <w:lvlJc w:val="left"/>
      <w:pPr>
        <w:ind w:leftChars="360" w:left="720" w:hanging="360"/>
      </w:pPr>
    </w:lvl>
    <w:lvl w:ilvl="2" w:tplc="00BE2C6C">
      <w:start w:val="1"/>
      <w:numFmt w:val="bullet"/>
      <w:lvlText w:val="•"/>
      <w:lvlJc w:val="left"/>
      <w:pPr>
        <w:ind w:leftChars="540" w:left="1080" w:hanging="360"/>
      </w:pPr>
    </w:lvl>
    <w:lvl w:ilvl="3" w:tplc="00BE2C6C">
      <w:start w:val="1"/>
      <w:numFmt w:val="bullet"/>
      <w:lvlText w:val="•"/>
      <w:lvlJc w:val="left"/>
      <w:pPr>
        <w:ind w:leftChars="720" w:left="1440" w:hanging="360"/>
      </w:pPr>
    </w:lvl>
    <w:lvl w:ilvl="4" w:tplc="00BE2C6C">
      <w:start w:val="1"/>
      <w:numFmt w:val="bullet"/>
      <w:lvlText w:val="•"/>
      <w:lvlJc w:val="left"/>
      <w:pPr>
        <w:ind w:leftChars="900" w:left="1800" w:hanging="360"/>
      </w:pPr>
    </w:lvl>
    <w:lvl w:ilvl="5" w:tplc="00BE2C6C">
      <w:start w:val="1"/>
      <w:numFmt w:val="bullet"/>
      <w:lvlText w:val="•"/>
      <w:lvlJc w:val="left"/>
      <w:pPr>
        <w:ind w:leftChars="1080" w:left="2160" w:hanging="360"/>
      </w:pPr>
    </w:lvl>
    <w:lvl w:ilvl="6" w:tplc="00BE2C6C">
      <w:start w:val="1"/>
      <w:numFmt w:val="bullet"/>
      <w:lvlText w:val="•"/>
      <w:lvlJc w:val="left"/>
      <w:pPr>
        <w:ind w:leftChars="1260" w:left="2520" w:hanging="360"/>
      </w:pPr>
    </w:lvl>
    <w:lvl w:ilvl="7" w:tplc="00BE2C6C">
      <w:start w:val="1"/>
      <w:numFmt w:val="bullet"/>
      <w:lvlText w:val="•"/>
      <w:lvlJc w:val="left"/>
      <w:pPr>
        <w:ind w:leftChars="1440" w:left="2880" w:hanging="360"/>
      </w:pPr>
    </w:lvl>
    <w:lvl w:ilvl="8" w:tplc="00BE2C6C">
      <w:start w:val="1"/>
      <w:numFmt w:val="bullet"/>
      <w:lvlText w:val="•"/>
      <w:lvlJc w:val="left"/>
      <w:pPr>
        <w:ind w:leftChars="1620" w:left="3240" w:hanging="360"/>
      </w:pPr>
    </w:lvl>
  </w:abstractNum>
  <w:abstractNum w:abstractNumId="2" w15:restartNumberingAfterBreak="0">
    <w:nsid w:val="3E3F3422"/>
    <w:multiLevelType w:val="hybridMultilevel"/>
    <w:tmpl w:val="7C762124"/>
    <w:lvl w:ilvl="0" w:tplc="00BE2C6C">
      <w:start w:val="1"/>
      <w:numFmt w:val="decimal"/>
      <w:lvlText w:val="%1."/>
      <w:lvlJc w:val="left"/>
      <w:pPr>
        <w:ind w:leftChars="180" w:left="360" w:hanging="360"/>
      </w:pPr>
    </w:lvl>
    <w:lvl w:ilvl="1" w:tplc="00BE2C6C">
      <w:start w:val="1"/>
      <w:numFmt w:val="decimal"/>
      <w:lvlText w:val="%2."/>
      <w:lvlJc w:val="left"/>
      <w:pPr>
        <w:ind w:leftChars="360" w:left="720" w:hanging="360"/>
      </w:pPr>
    </w:lvl>
    <w:lvl w:ilvl="2" w:tplc="00BE2C6C">
      <w:start w:val="1"/>
      <w:numFmt w:val="decimal"/>
      <w:lvlText w:val="%3."/>
      <w:lvlJc w:val="left"/>
      <w:pPr>
        <w:ind w:leftChars="540" w:left="1080" w:hanging="360"/>
      </w:pPr>
    </w:lvl>
    <w:lvl w:ilvl="3" w:tplc="00BE2C6C">
      <w:start w:val="1"/>
      <w:numFmt w:val="decimal"/>
      <w:lvlText w:val="%4."/>
      <w:lvlJc w:val="left"/>
      <w:pPr>
        <w:ind w:leftChars="720" w:left="1440" w:hanging="360"/>
      </w:pPr>
    </w:lvl>
    <w:lvl w:ilvl="4" w:tplc="00BE2C6C">
      <w:start w:val="1"/>
      <w:numFmt w:val="decimal"/>
      <w:lvlText w:val="%5."/>
      <w:lvlJc w:val="left"/>
      <w:pPr>
        <w:ind w:leftChars="900" w:left="1800" w:hanging="360"/>
      </w:pPr>
    </w:lvl>
    <w:lvl w:ilvl="5" w:tplc="00BE2C6C">
      <w:start w:val="1"/>
      <w:numFmt w:val="decimal"/>
      <w:lvlText w:val="%6."/>
      <w:lvlJc w:val="left"/>
      <w:pPr>
        <w:ind w:leftChars="1080" w:left="2160" w:hanging="360"/>
      </w:pPr>
    </w:lvl>
    <w:lvl w:ilvl="6" w:tplc="00BE2C6C">
      <w:start w:val="1"/>
      <w:numFmt w:val="decimal"/>
      <w:lvlText w:val="%7."/>
      <w:lvlJc w:val="left"/>
      <w:pPr>
        <w:ind w:leftChars="1260" w:left="2520" w:hanging="360"/>
      </w:pPr>
    </w:lvl>
    <w:lvl w:ilvl="7" w:tplc="00BE2C6C">
      <w:start w:val="1"/>
      <w:numFmt w:val="decimal"/>
      <w:lvlText w:val="%8."/>
      <w:lvlJc w:val="left"/>
      <w:pPr>
        <w:ind w:leftChars="1440" w:left="2880" w:hanging="360"/>
      </w:pPr>
    </w:lvl>
    <w:lvl w:ilvl="8" w:tplc="00BE2C6C">
      <w:start w:val="1"/>
      <w:numFmt w:val="decimal"/>
      <w:lvlText w:val="%9."/>
      <w:lvlJc w:val="left"/>
      <w:pPr>
        <w:ind w:leftChars="1620" w:left="3240" w:hanging="360"/>
      </w:pPr>
    </w:lvl>
  </w:abstractNum>
  <w:abstractNum w:abstractNumId="3" w15:restartNumberingAfterBreak="0">
    <w:nsid w:val="63324787"/>
    <w:multiLevelType w:val="multilevel"/>
    <w:tmpl w:val="926E0B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num>
  <w:num w:numId="4">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uck Olosky">
    <w15:presenceInfo w15:providerId="AD" w15:userId="S-1-5-21-436374069-220523388-1801674531-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21"/>
    <w:rsid w:val="000740CD"/>
    <w:rsid w:val="00144C41"/>
    <w:rsid w:val="0015203C"/>
    <w:rsid w:val="001C2139"/>
    <w:rsid w:val="0023454B"/>
    <w:rsid w:val="00252C50"/>
    <w:rsid w:val="002F27A0"/>
    <w:rsid w:val="00347886"/>
    <w:rsid w:val="00384559"/>
    <w:rsid w:val="003A1554"/>
    <w:rsid w:val="003A2E6A"/>
    <w:rsid w:val="003E0EBE"/>
    <w:rsid w:val="004846DA"/>
    <w:rsid w:val="005A6121"/>
    <w:rsid w:val="00611DB8"/>
    <w:rsid w:val="006F7866"/>
    <w:rsid w:val="007D51E5"/>
    <w:rsid w:val="00801A79"/>
    <w:rsid w:val="00805191"/>
    <w:rsid w:val="00875AE8"/>
    <w:rsid w:val="00880757"/>
    <w:rsid w:val="008F0C6B"/>
    <w:rsid w:val="009D6F61"/>
    <w:rsid w:val="009E1145"/>
    <w:rsid w:val="00AD236B"/>
    <w:rsid w:val="00AE2C0B"/>
    <w:rsid w:val="00BA1F73"/>
    <w:rsid w:val="00CB48F4"/>
    <w:rsid w:val="00D10E09"/>
    <w:rsid w:val="00E01165"/>
    <w:rsid w:val="00E342A6"/>
    <w:rsid w:val="00E37867"/>
    <w:rsid w:val="00E43A18"/>
    <w:rsid w:val="00F175BC"/>
    <w:rsid w:val="00F45FA1"/>
    <w:rsid w:val="00F872AA"/>
    <w:rsid w:val="00FA391D"/>
    <w:rsid w:val="00FB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1B682-4728-4513-A4BD-D0132C49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4559"/>
  </w:style>
  <w:style w:type="paragraph" w:styleId="Heading1">
    <w:name w:val="heading 1"/>
    <w:basedOn w:val="Normal"/>
    <w:next w:val="Normal"/>
    <w:link w:val="Heading1Char"/>
    <w:uiPriority w:val="9"/>
    <w:qFormat/>
    <w:rsid w:val="00F872A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72A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2A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72A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72A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10E0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175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175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175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72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72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72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872AA"/>
    <w:rPr>
      <w:rFonts w:asciiTheme="majorHAnsi" w:eastAsiaTheme="majorEastAsia" w:hAnsiTheme="majorHAnsi" w:cstheme="majorBidi"/>
      <w:color w:val="243F60" w:themeColor="accent1" w:themeShade="7F"/>
    </w:rPr>
  </w:style>
  <w:style w:type="paragraph" w:styleId="ListParagraph">
    <w:name w:val="List Paragraph"/>
    <w:basedOn w:val="Normal"/>
    <w:uiPriority w:val="34"/>
    <w:unhideWhenUsed/>
    <w:rsid w:val="00F872AA"/>
  </w:style>
  <w:style w:type="paragraph" w:styleId="Title">
    <w:name w:val="Title"/>
    <w:basedOn w:val="Normal"/>
    <w:next w:val="Normal"/>
    <w:link w:val="TitleChar"/>
    <w:uiPriority w:val="10"/>
    <w:qFormat/>
    <w:rsid w:val="008051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19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05191"/>
    <w:pPr>
      <w:numPr>
        <w:numId w:val="0"/>
      </w:numPr>
      <w:outlineLvl w:val="9"/>
    </w:pPr>
  </w:style>
  <w:style w:type="paragraph" w:styleId="TOC1">
    <w:name w:val="toc 1"/>
    <w:basedOn w:val="Normal"/>
    <w:next w:val="Normal"/>
    <w:autoRedefine/>
    <w:uiPriority w:val="39"/>
    <w:unhideWhenUsed/>
    <w:rsid w:val="00805191"/>
    <w:pPr>
      <w:spacing w:after="100"/>
    </w:pPr>
  </w:style>
  <w:style w:type="paragraph" w:styleId="TOC2">
    <w:name w:val="toc 2"/>
    <w:basedOn w:val="Normal"/>
    <w:next w:val="Normal"/>
    <w:autoRedefine/>
    <w:uiPriority w:val="39"/>
    <w:unhideWhenUsed/>
    <w:rsid w:val="00805191"/>
    <w:pPr>
      <w:spacing w:after="100"/>
      <w:ind w:left="220"/>
    </w:pPr>
  </w:style>
  <w:style w:type="paragraph" w:styleId="TOC3">
    <w:name w:val="toc 3"/>
    <w:basedOn w:val="Normal"/>
    <w:next w:val="Normal"/>
    <w:autoRedefine/>
    <w:uiPriority w:val="39"/>
    <w:unhideWhenUsed/>
    <w:rsid w:val="00805191"/>
    <w:pPr>
      <w:spacing w:after="100"/>
      <w:ind w:left="440"/>
    </w:pPr>
  </w:style>
  <w:style w:type="character" w:styleId="Hyperlink">
    <w:name w:val="Hyperlink"/>
    <w:basedOn w:val="DefaultParagraphFont"/>
    <w:uiPriority w:val="99"/>
    <w:unhideWhenUsed/>
    <w:rsid w:val="00805191"/>
    <w:rPr>
      <w:color w:val="0000FF" w:themeColor="hyperlink"/>
      <w:u w:val="single"/>
    </w:rPr>
  </w:style>
  <w:style w:type="paragraph" w:styleId="BalloonText">
    <w:name w:val="Balloon Text"/>
    <w:basedOn w:val="Normal"/>
    <w:link w:val="BalloonTextChar"/>
    <w:uiPriority w:val="99"/>
    <w:semiHidden/>
    <w:unhideWhenUsed/>
    <w:rsid w:val="00805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191"/>
    <w:rPr>
      <w:rFonts w:ascii="Tahoma" w:hAnsi="Tahoma" w:cs="Tahoma"/>
      <w:sz w:val="16"/>
      <w:szCs w:val="16"/>
    </w:rPr>
  </w:style>
  <w:style w:type="paragraph" w:styleId="Header">
    <w:name w:val="header"/>
    <w:basedOn w:val="Normal"/>
    <w:link w:val="HeaderChar"/>
    <w:uiPriority w:val="99"/>
    <w:unhideWhenUsed/>
    <w:rsid w:val="00AD23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6B"/>
  </w:style>
  <w:style w:type="paragraph" w:styleId="Footer">
    <w:name w:val="footer"/>
    <w:basedOn w:val="Normal"/>
    <w:link w:val="FooterChar"/>
    <w:uiPriority w:val="99"/>
    <w:unhideWhenUsed/>
    <w:rsid w:val="00AD23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6B"/>
  </w:style>
  <w:style w:type="character" w:styleId="PlaceholderText">
    <w:name w:val="Placeholder Text"/>
    <w:basedOn w:val="DefaultParagraphFont"/>
    <w:uiPriority w:val="99"/>
    <w:semiHidden/>
    <w:rsid w:val="00AD236B"/>
    <w:rPr>
      <w:color w:val="808080"/>
    </w:rPr>
  </w:style>
  <w:style w:type="table" w:styleId="TableGrid">
    <w:name w:val="Table Grid"/>
    <w:basedOn w:val="TableNormal"/>
    <w:uiPriority w:val="59"/>
    <w:rsid w:val="00AE2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866"/>
    <w:rPr>
      <w:color w:val="800080" w:themeColor="followedHyperlink"/>
      <w:u w:val="single"/>
    </w:rPr>
  </w:style>
  <w:style w:type="character" w:customStyle="1" w:styleId="Heading6Char">
    <w:name w:val="Heading 6 Char"/>
    <w:basedOn w:val="DefaultParagraphFont"/>
    <w:link w:val="Heading6"/>
    <w:uiPriority w:val="9"/>
    <w:rsid w:val="00D10E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175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175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175BC"/>
    <w:rPr>
      <w:rFonts w:asciiTheme="majorHAnsi" w:eastAsiaTheme="majorEastAsia" w:hAnsiTheme="majorHAnsi" w:cstheme="majorBidi"/>
      <w:i/>
      <w:iCs/>
      <w:color w:val="404040" w:themeColor="text1" w:themeTint="BF"/>
      <w:sz w:val="20"/>
      <w:szCs w:val="20"/>
    </w:rPr>
  </w:style>
  <w:style w:type="table" w:customStyle="1" w:styleId="PolarionTableNormal">
    <w:name w:val="PolarionTableNormal"/>
    <w:basedOn w:val="TableNormal"/>
    <w:unhideWhenUsed/>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www.polarion.com" TargetMode="External"/><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E884DAA92C4214B56B7F40855BE28F"/>
        <w:category>
          <w:name w:val="General"/>
          <w:gallery w:val="placeholder"/>
        </w:category>
        <w:types>
          <w:type w:val="bbPlcHdr"/>
        </w:types>
        <w:behaviors>
          <w:behavior w:val="content"/>
        </w:behaviors>
        <w:guid w:val="{6F53B450-8015-4540-966F-20BD38B1E696}"/>
      </w:docPartPr>
      <w:docPartBody>
        <w:p w:rsidR="00565BD3" w:rsidRDefault="0029696E" w:rsidP="0029696E">
          <w:pPr>
            <w:pStyle w:val="32E884DAA92C4214B56B7F40855BE28F"/>
          </w:pPr>
          <w:r>
            <w:rPr>
              <w:rStyle w:val="PlaceholderText"/>
            </w:rPr>
            <w:t>Project</w:t>
          </w:r>
        </w:p>
      </w:docPartBody>
    </w:docPart>
    <w:docPart>
      <w:docPartPr>
        <w:name w:val="F844F975E79D4E379E79BFC6AEB127A7"/>
        <w:category>
          <w:name w:val="General"/>
          <w:gallery w:val="placeholder"/>
        </w:category>
        <w:types>
          <w:type w:val="bbPlcHdr"/>
        </w:types>
        <w:behaviors>
          <w:behavior w:val="content"/>
        </w:behaviors>
        <w:guid w:val="{812BC12B-4E24-46A1-91D7-F850834B0EDB}"/>
      </w:docPartPr>
      <w:docPartBody>
        <w:p w:rsidR="00565BD3" w:rsidRDefault="0029696E" w:rsidP="0029696E">
          <w:pPr>
            <w:pStyle w:val="F844F975E79D4E379E79BFC6AEB127A7"/>
          </w:pPr>
          <w:r>
            <w:rPr>
              <w:rStyle w:val="PlaceholderText"/>
            </w:rPr>
            <w:t>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hyphenationZone w:val="425"/>
  <w:characterSpacingControl w:val="doNotCompress"/>
  <w:compat>
    <w:useFELayout/>
    <w:compatSetting w:name="compatibilityMode" w:uri="http://schemas.microsoft.com/office/word" w:val="12"/>
  </w:compat>
  <w:rsids>
    <w:rsidRoot w:val="008D6B38"/>
    <w:rsid w:val="00083355"/>
    <w:rsid w:val="0029696E"/>
    <w:rsid w:val="00565BD3"/>
    <w:rsid w:val="008D6B38"/>
    <w:rsid w:val="00A629ED"/>
    <w:rsid w:val="00ED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6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5BD3"/>
    <w:rPr>
      <w:color w:val="808080"/>
    </w:rPr>
  </w:style>
  <w:style w:type="paragraph" w:customStyle="1" w:styleId="06A76BB5A1A34AE18BFC9ACDD2CA2F97">
    <w:name w:val="06A76BB5A1A34AE18BFC9ACDD2CA2F97"/>
    <w:rsid w:val="008D6B38"/>
    <w:pPr>
      <w:tabs>
        <w:tab w:val="center" w:pos="4536"/>
        <w:tab w:val="right" w:pos="9072"/>
      </w:tabs>
      <w:spacing w:after="0" w:line="240" w:lineRule="auto"/>
    </w:pPr>
    <w:rPr>
      <w:rFonts w:eastAsiaTheme="minorHAnsi"/>
    </w:rPr>
  </w:style>
  <w:style w:type="paragraph" w:customStyle="1" w:styleId="D00F18AA5FCD43C0A1EE21BAE66CDBFB">
    <w:name w:val="D00F18AA5FCD43C0A1EE21BAE66CDBFB"/>
    <w:rsid w:val="008D6B38"/>
    <w:pPr>
      <w:tabs>
        <w:tab w:val="center" w:pos="4536"/>
        <w:tab w:val="right" w:pos="9072"/>
      </w:tabs>
      <w:spacing w:after="0" w:line="240" w:lineRule="auto"/>
    </w:pPr>
    <w:rPr>
      <w:rFonts w:eastAsiaTheme="minorHAnsi"/>
    </w:rPr>
  </w:style>
  <w:style w:type="paragraph" w:customStyle="1" w:styleId="06A76BB5A1A34AE18BFC9ACDD2CA2F971">
    <w:name w:val="06A76BB5A1A34AE18BFC9ACDD2CA2F971"/>
    <w:rsid w:val="008D6B38"/>
    <w:pPr>
      <w:tabs>
        <w:tab w:val="center" w:pos="4536"/>
        <w:tab w:val="right" w:pos="9072"/>
      </w:tabs>
      <w:spacing w:after="0" w:line="240" w:lineRule="auto"/>
    </w:pPr>
    <w:rPr>
      <w:rFonts w:eastAsiaTheme="minorHAnsi"/>
    </w:rPr>
  </w:style>
  <w:style w:type="paragraph" w:customStyle="1" w:styleId="D00F18AA5FCD43C0A1EE21BAE66CDBFB1">
    <w:name w:val="D00F18AA5FCD43C0A1EE21BAE66CDBFB1"/>
    <w:rsid w:val="008D6B38"/>
    <w:pPr>
      <w:tabs>
        <w:tab w:val="center" w:pos="4536"/>
        <w:tab w:val="right" w:pos="9072"/>
      </w:tabs>
      <w:spacing w:after="0" w:line="240" w:lineRule="auto"/>
    </w:pPr>
    <w:rPr>
      <w:rFonts w:eastAsiaTheme="minorHAnsi"/>
    </w:rPr>
  </w:style>
  <w:style w:type="paragraph" w:customStyle="1" w:styleId="5D84AF6A170348FBA4FE2FA5F0C6DE32">
    <w:name w:val="5D84AF6A170348FBA4FE2FA5F0C6DE32"/>
    <w:rsid w:val="008D6B38"/>
    <w:pPr>
      <w:tabs>
        <w:tab w:val="center" w:pos="4536"/>
        <w:tab w:val="right" w:pos="9072"/>
      </w:tabs>
      <w:spacing w:after="0" w:line="240" w:lineRule="auto"/>
    </w:pPr>
    <w:rPr>
      <w:rFonts w:eastAsiaTheme="minorHAnsi"/>
    </w:rPr>
  </w:style>
  <w:style w:type="paragraph" w:customStyle="1" w:styleId="5D84AF6A170348FBA4FE2FA5F0C6DE321">
    <w:name w:val="5D84AF6A170348FBA4FE2FA5F0C6DE321"/>
    <w:rsid w:val="008D6B38"/>
    <w:pPr>
      <w:tabs>
        <w:tab w:val="center" w:pos="4536"/>
        <w:tab w:val="right" w:pos="9072"/>
      </w:tabs>
      <w:spacing w:after="0" w:line="240" w:lineRule="auto"/>
    </w:pPr>
    <w:rPr>
      <w:rFonts w:eastAsiaTheme="minorHAnsi"/>
    </w:rPr>
  </w:style>
  <w:style w:type="paragraph" w:customStyle="1" w:styleId="32E884DAA92C4214B56B7F40855BE28F">
    <w:name w:val="32E884DAA92C4214B56B7F40855BE28F"/>
    <w:rsid w:val="0029696E"/>
  </w:style>
  <w:style w:type="paragraph" w:customStyle="1" w:styleId="F844F975E79D4E379E79BFC6AEB127A7">
    <w:name w:val="F844F975E79D4E379E79BFC6AEB127A7"/>
    <w:rsid w:val="0029696E"/>
  </w:style>
  <w:style w:type="paragraph" w:customStyle="1" w:styleId="084301082ACD4A8AAD09A571416F9252">
    <w:name w:val="084301082ACD4A8AAD09A571416F9252"/>
    <w:rsid w:val="002969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undTripData>
  <topLevelElements>
    <h htmlId="polarion_wiki macro name=module-workitem;params=id=VnV-38" wmlId="1"/>
    <p htmlId="polarion_new_0" wmlId="2"/>
    <h htmlId="polarion_wiki macro name=module-workitem;params=id=VnV-39" wmlId="3"/>
    <h htmlId="polarion_wiki macro name=module-workitem;params=id=VnV-40" wmlId="4"/>
    <p htmlId="polarion_merged_2" wmlId="5"/>
    <h htmlId="polarion_wiki macro name=module-workitem;params=id=VnV-41" wmlId="6"/>
    <p htmlId="polarion_merged_3" wmlId="7"/>
    <h htmlId="polarion_wiki macro name=module-workitem;params=id=VnV-42" wmlId="8"/>
    <p htmlId="polarion_merged_4" wmlId="9"/>
    <p htmlId="polarion_18" wmlId="10"/>
    <h htmlId="polarion_wiki macro name=module-workitem;params=id=VnV-76" wmlId="11"/>
    <h htmlId="polarion_wiki macro name=module-workitem;params=id=VnV-77" wmlId="12"/>
    <p htmlId="polarion_1" wmlId="13"/>
    <h htmlId="polarion_wiki macro name=module-workitem;params=id=VnV-78" wmlId="14"/>
    <p htmlId="polarion_2" wmlId="15"/>
    <ul htmlId="polarion_3" wmlId="16"/>
    <h htmlId="polarion_wiki macro name=module-workitem;params=id=VnV-79" wmlId="17"/>
    <p htmlId="polarion_4" wmlId="18"/>
    <ul htmlId="polarion_5" wmlId="19"/>
    <h htmlId="polarion_wiki macro name=module-workitem;params=id=VnV-80" wmlId="20"/>
    <p htmlId="polarion_6" wmlId="21"/>
    <h htmlId="polarion_wiki macro name=module-workitem;params=id=VnV-81" wmlId="22"/>
    <p htmlId="polarion_7" wmlId="23"/>
    <h htmlId="polarion_wiki macro name=module-workitem;params=id=VnV-82" wmlId="24"/>
    <p htmlId="polarion_8" wmlId="25"/>
    <h htmlId="polarion_wiki macro name=module-workitem;params=id=VnV-83" wmlId="26"/>
    <p htmlId="polarion_9" wmlId="27"/>
    <p htmlId="polarion_22" wmlId="28"/>
    <h htmlId="polarion_wiki macro name=module-workitem;params=id=VnV-43" wmlId="29"/>
    <h htmlId="polarion_wiki macro name=module-workitem;params=id=VnV-44" wmlId="30"/>
    <p htmlId="polarion_merged_7" wmlId="31"/>
    <h htmlId="polarion_wiki macro name=module-workitem;params=id=VnV-45" wmlId="32"/>
    <p htmlId="polarion_merged_0" wmlId="33"/>
    <h htmlId="polarion_wiki macro name=module-workitem;params=id=VnV-85" wmlId="34"/>
    <p htmlId="polarion_10" wmlId="35"/>
    <h htmlId="polarion_wiki macro name=module-workitem;params=id=VnV-86" wmlId="36"/>
    <p htmlId="polarion_11" wmlId="37"/>
    <h htmlId="polarion_wiki macro name=module-workitem;params=id=VnV-87" wmlId="38"/>
    <p htmlId="polarion_12" wmlId="39"/>
    <h htmlId="polarion_wiki macro name=module-workitem;params=id=VnV-88" wmlId="40"/>
    <p htmlId="polarion_13" wmlId="41"/>
    <h htmlId="polarion_wiki macro name=module-workitem;params=id=VnV-89" wmlId="42"/>
    <p htmlId="polarion_14" wmlId="43"/>
    <h htmlId="polarion_wiki macro name=module-workitem;params=id=VnV-90" wmlId="44"/>
    <p htmlId="polarion_20" wmlId="45"/>
    <h htmlId="polarion_wiki macro name=module-workitem;params=id=VnV-91" wmlId="46"/>
    <p htmlId="polarion_21" wmlId="47"/>
    <h htmlId="polarion_wiki macro name=module-workitem;params=id=VnV-92" wmlId="48"/>
    <p htmlId="polarion_15" wmlId="49"/>
    <h htmlId="polarion_wiki macro name=module-workitem;params=id=VnV-93" wmlId="50"/>
    <p htmlId="polarion_16" wmlId="51"/>
    <p htmlId="polarion_23" wmlId="52"/>
    <h htmlId="polarion_wiki macro name=module-workitem;params=id=VnV-46" wmlId="53"/>
    <h htmlId="polarion_wiki macro name=module-workitem;params=id=VnV-47" wmlId="54"/>
    <p htmlId="polarion_merged_9" wmlId="55"/>
    <h htmlId="polarion_wiki macro name=module-workitem;params=id=VnV-48" wmlId="56"/>
    <p htmlId="polarion_merged_14" wmlId="57"/>
    <h htmlId="polarion_wiki macro name=module-workitem;params=id=VnV-49" wmlId="58"/>
    <p htmlId="polarion_merged_15" wmlId="59"/>
    <h htmlId="polarion_wiki macro name=module-workitem;params=id=VnV-94" wmlId="60"/>
    <p htmlId="polarion_17" wmlId="61"/>
    <h htmlId="polarion_wiki macro name=module-workitem;params=id=VnV-50" wmlId="62"/>
    <p htmlId="polarion_merged_13" wmlId="63"/>
    <h htmlId="polarion_wiki macro name=module-workitem;params=id=VnV-51" wmlId="64"/>
    <p htmlId="polarion_merged_22" wmlId="65"/>
  </topLevelElements>
  <headingStyles>
    <style>
      <id>Heading1</id>
      <name>heading 1</name>
    </style>
    <style>
      <id>Heading2</id>
      <name>heading 2</name>
    </style>
    <style>
      <id>Heading3</id>
      <name>heading 3</name>
    </style>
    <style>
      <id>Heading4</id>
      <name>heading 4</name>
    </style>
    <style>
      <id>Heading5</id>
      <name>heading 5</name>
    </style>
    <style>
      <id>Heading6</id>
      <name>heading 6</name>
    </style>
    <style>
      <id>Heading7</id>
      <name>heading 7</name>
    </style>
    <style>
      <id>Heading8</id>
      <name>heading 8</name>
    </style>
    <style>
      <id>Heading9</id>
      <name>heading 9</name>
    </style>
  </headingStyles>
</roundTrip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0B239-5041-4A2F-8206-A3C7BFC1D1FE}">
  <ds:schemaRefs/>
</ds:datastoreItem>
</file>

<file path=customXml/itemProps2.xml><?xml version="1.0" encoding="utf-8"?>
<ds:datastoreItem xmlns:ds="http://schemas.openxmlformats.org/officeDocument/2006/customXml" ds:itemID="{0BD3426A-F443-4956-B4F8-F47A7C80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Chuck Olosky</cp:lastModifiedBy>
  <cp:revision>2</cp:revision>
  <dcterms:created xsi:type="dcterms:W3CDTF">2017-04-30T18:21:00Z</dcterms:created>
  <dcterms:modified xsi:type="dcterms:W3CDTF">2017-04-30T18:21:00Z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larion Module URI">
    <vt:lpwstr>subterra:data-service:objects:/default/chuck.olosky_mathworks.com${Module}{moduleFolder}Specification#Functional Requirements Specification</vt:lpwstr>
  </property>
  <property fmtid="{D5CDD505-2E9C-101B-9397-08002B2CF9AE}" pid="3" name="Polarion Revision">
    <vt:lpwstr>41009</vt:lpwstr>
  </property>
  <property fmtid="{D5CDD505-2E9C-101B-9397-08002B2CF9AE}" pid="4" name="Polarion Field Info.1">
    <vt:lpwstr>Module.homePageContent</vt:lpwstr>
  </property>
  <property fmtid="{D5CDD505-2E9C-101B-9397-08002B2CF9AE}" pid="5" name="Polarion Field Info.2">
    <vt:lpwstr>WorkItem.description</vt:lpwstr>
  </property>
  <property fmtid="{D5CDD505-2E9C-101B-9397-08002B2CF9AE}" pid="6" name="Polarion Field Info.3">
    <vt:lpwstr>not:WorkItem/businesscase/draft.</vt:lpwstr>
  </property>
  <property fmtid="{D5CDD505-2E9C-101B-9397-08002B2CF9AE}" pid="7" name="Polarion Field Info.4">
    <vt:lpwstr>not:WorkItem/businesscase/inReview.description</vt:lpwstr>
  </property>
  <property fmtid="{D5CDD505-2E9C-101B-9397-08002B2CF9AE}" pid="8" name="Polarion Field Info.5">
    <vt:lpwstr>not:WorkItem/businesscase/inReview.title</vt:lpwstr>
  </property>
  <property fmtid="{D5CDD505-2E9C-101B-9397-08002B2CF9AE}" pid="9" name="Polarion Field Info.6">
    <vt:lpwstr>not:WorkItem/businesscase/inReview.attachments</vt:lpwstr>
  </property>
  <property fmtid="{D5CDD505-2E9C-101B-9397-08002B2CF9AE}" pid="10" name="Polarion Field Info.7">
    <vt:lpwstr>not:WorkItem/businesscase/reviewed.description</vt:lpwstr>
  </property>
  <property fmtid="{D5CDD505-2E9C-101B-9397-08002B2CF9AE}" pid="11" name="Polarion Field Info.8">
    <vt:lpwstr>not:WorkItem/businesscase/reviewed.title</vt:lpwstr>
  </property>
  <property fmtid="{D5CDD505-2E9C-101B-9397-08002B2CF9AE}" pid="12" name="Polarion Field Info.9">
    <vt:lpwstr>not:WorkItem/businesscase/reviewed.attachments</vt:lpwstr>
  </property>
  <property fmtid="{D5CDD505-2E9C-101B-9397-08002B2CF9AE}" pid="13" name="Polarion Field Info.10">
    <vt:lpwstr>not:WorkItem/businesscase/approved.description</vt:lpwstr>
  </property>
  <property fmtid="{D5CDD505-2E9C-101B-9397-08002B2CF9AE}" pid="14" name="Polarion Field Info.11">
    <vt:lpwstr>not:WorkItem/businesscase/approved.title</vt:lpwstr>
  </property>
  <property fmtid="{D5CDD505-2E9C-101B-9397-08002B2CF9AE}" pid="15" name="Polarion Field Info.12">
    <vt:lpwstr>not:WorkItem/businesscase/approved.attachments</vt:lpwstr>
  </property>
  <property fmtid="{D5CDD505-2E9C-101B-9397-08002B2CF9AE}" pid="16" name="Polarion Field Info.13">
    <vt:lpwstr>not:WorkItem/businesscase/verified.description</vt:lpwstr>
  </property>
  <property fmtid="{D5CDD505-2E9C-101B-9397-08002B2CF9AE}" pid="17" name="Polarion Field Info.14">
    <vt:lpwstr>not:WorkItem/businesscase/verified.title</vt:lpwstr>
  </property>
  <property fmtid="{D5CDD505-2E9C-101B-9397-08002B2CF9AE}" pid="18" name="Polarion Field Info.15">
    <vt:lpwstr>not:WorkItem/businesscase/verified.attachments</vt:lpwstr>
  </property>
  <property fmtid="{D5CDD505-2E9C-101B-9397-08002B2CF9AE}" pid="19" name="Polarion Field Info.16">
    <vt:lpwstr>not:WorkItem/businesscase/rejected.description</vt:lpwstr>
  </property>
  <property fmtid="{D5CDD505-2E9C-101B-9397-08002B2CF9AE}" pid="20" name="Polarion Field Info.17">
    <vt:lpwstr>not:WorkItem/businesscase/rejected.title</vt:lpwstr>
  </property>
  <property fmtid="{D5CDD505-2E9C-101B-9397-08002B2CF9AE}" pid="21" name="Polarion Field Info.18">
    <vt:lpwstr>not:WorkItem/businesscase/rejected.attachments</vt:lpwstr>
  </property>
  <property fmtid="{D5CDD505-2E9C-101B-9397-08002B2CF9AE}" pid="22" name="Polarion Field Info.19">
    <vt:lpwstr>not:WorkItem/requirement/draft.</vt:lpwstr>
  </property>
  <property fmtid="{D5CDD505-2E9C-101B-9397-08002B2CF9AE}" pid="23" name="Polarion Field Info.20">
    <vt:lpwstr>not:WorkItem/requirement/inReview.description</vt:lpwstr>
  </property>
  <property fmtid="{D5CDD505-2E9C-101B-9397-08002B2CF9AE}" pid="24" name="Polarion Field Info.21">
    <vt:lpwstr>not:WorkItem/requirement/inReview.title</vt:lpwstr>
  </property>
  <property fmtid="{D5CDD505-2E9C-101B-9397-08002B2CF9AE}" pid="25" name="Polarion Field Info.22">
    <vt:lpwstr>not:WorkItem/requirement/inReview.attachments</vt:lpwstr>
  </property>
  <property fmtid="{D5CDD505-2E9C-101B-9397-08002B2CF9AE}" pid="26" name="Polarion Field Info.23">
    <vt:lpwstr>not:WorkItem/requirement/reviewed.description</vt:lpwstr>
  </property>
  <property fmtid="{D5CDD505-2E9C-101B-9397-08002B2CF9AE}" pid="27" name="Polarion Field Info.24">
    <vt:lpwstr>not:WorkItem/requirement/reviewed.title</vt:lpwstr>
  </property>
  <property fmtid="{D5CDD505-2E9C-101B-9397-08002B2CF9AE}" pid="28" name="Polarion Field Info.25">
    <vt:lpwstr>not:WorkItem/requirement/reviewed.attachments</vt:lpwstr>
  </property>
  <property fmtid="{D5CDD505-2E9C-101B-9397-08002B2CF9AE}" pid="29" name="Polarion Field Info.26">
    <vt:lpwstr>not:WorkItem/requirement/approved.description</vt:lpwstr>
  </property>
  <property fmtid="{D5CDD505-2E9C-101B-9397-08002B2CF9AE}" pid="30" name="Polarion Field Info.27">
    <vt:lpwstr>not:WorkItem/requirement/approved.title</vt:lpwstr>
  </property>
  <property fmtid="{D5CDD505-2E9C-101B-9397-08002B2CF9AE}" pid="31" name="Polarion Field Info.28">
    <vt:lpwstr>not:WorkItem/requirement/approved.attachments</vt:lpwstr>
  </property>
  <property fmtid="{D5CDD505-2E9C-101B-9397-08002B2CF9AE}" pid="32" name="Polarion Field Info.29">
    <vt:lpwstr>not:WorkItem/requirement/accepted.description</vt:lpwstr>
  </property>
  <property fmtid="{D5CDD505-2E9C-101B-9397-08002B2CF9AE}" pid="33" name="Polarion Field Info.30">
    <vt:lpwstr>not:WorkItem/requirement/accepted.title</vt:lpwstr>
  </property>
  <property fmtid="{D5CDD505-2E9C-101B-9397-08002B2CF9AE}" pid="34" name="Polarion Field Info.31">
    <vt:lpwstr>not:WorkItem/requirement/accepted.attachments</vt:lpwstr>
  </property>
  <property fmtid="{D5CDD505-2E9C-101B-9397-08002B2CF9AE}" pid="35" name="Polarion Field Info.32">
    <vt:lpwstr>not:WorkItem/requirement/implemented.description</vt:lpwstr>
  </property>
  <property fmtid="{D5CDD505-2E9C-101B-9397-08002B2CF9AE}" pid="36" name="Polarion Field Info.33">
    <vt:lpwstr>not:WorkItem/requirement/implemented.title</vt:lpwstr>
  </property>
  <property fmtid="{D5CDD505-2E9C-101B-9397-08002B2CF9AE}" pid="37" name="Polarion Field Info.34">
    <vt:lpwstr>not:WorkItem/requirement/implemented.attachments</vt:lpwstr>
  </property>
  <property fmtid="{D5CDD505-2E9C-101B-9397-08002B2CF9AE}" pid="38" name="Polarion Field Info.35">
    <vt:lpwstr>not:WorkItem/requirement/verified.description</vt:lpwstr>
  </property>
  <property fmtid="{D5CDD505-2E9C-101B-9397-08002B2CF9AE}" pid="39" name="Polarion Field Info.36">
    <vt:lpwstr>not:WorkItem/requirement/verified.title</vt:lpwstr>
  </property>
  <property fmtid="{D5CDD505-2E9C-101B-9397-08002B2CF9AE}" pid="40" name="Polarion Field Info.37">
    <vt:lpwstr>not:WorkItem/requirement/verified.attachments</vt:lpwstr>
  </property>
  <property fmtid="{D5CDD505-2E9C-101B-9397-08002B2CF9AE}" pid="41" name="Polarion Field Info.38">
    <vt:lpwstr>not:WorkItem/requirement/changesNeeded.description</vt:lpwstr>
  </property>
  <property fmtid="{D5CDD505-2E9C-101B-9397-08002B2CF9AE}" pid="42" name="Polarion Field Info.39">
    <vt:lpwstr>not:WorkItem/requirement/changesNeeded.title</vt:lpwstr>
  </property>
  <property fmtid="{D5CDD505-2E9C-101B-9397-08002B2CF9AE}" pid="43" name="Polarion Field Info.40">
    <vt:lpwstr>not:WorkItem/requirement/changesNeeded.attachments</vt:lpwstr>
  </property>
  <property fmtid="{D5CDD505-2E9C-101B-9397-08002B2CF9AE}" pid="44" name="Polarion Field Info.41">
    <vt:lpwstr>not:WorkItem/requirement/rejected.description</vt:lpwstr>
  </property>
  <property fmtid="{D5CDD505-2E9C-101B-9397-08002B2CF9AE}" pid="45" name="Polarion Field Info.42">
    <vt:lpwstr>not:WorkItem/requirement/rejected.title</vt:lpwstr>
  </property>
  <property fmtid="{D5CDD505-2E9C-101B-9397-08002B2CF9AE}" pid="46" name="Polarion Field Info.43">
    <vt:lpwstr>not:WorkItem/requirement/rejected.attachments</vt:lpwstr>
  </property>
</Properties>
</file>